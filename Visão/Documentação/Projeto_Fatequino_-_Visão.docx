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14CDC" w14:textId="77777777" w:rsidR="007E529B" w:rsidRPr="00A3683C" w:rsidRDefault="00A8760A" w:rsidP="00A3683C">
      <w:pPr>
        <w:jc w:val="center"/>
        <w:rPr>
          <w:rFonts w:ascii="Times New Roman" w:hAnsi="Times New Roman"/>
          <w:b/>
          <w:sz w:val="32"/>
          <w:szCs w:val="32"/>
        </w:rPr>
      </w:pPr>
      <w:r w:rsidRPr="00A3683C">
        <w:rPr>
          <w:rFonts w:ascii="Times New Roman" w:hAnsi="Times New Roman"/>
          <w:b/>
          <w:sz w:val="32"/>
          <w:szCs w:val="32"/>
        </w:rPr>
        <w:t>PROJETO FATEQUINO</w:t>
      </w:r>
      <w:r w:rsidR="007E529B" w:rsidRPr="00A3683C">
        <w:rPr>
          <w:rFonts w:ascii="Times New Roman" w:hAnsi="Times New Roman"/>
          <w:b/>
          <w:sz w:val="32"/>
          <w:szCs w:val="32"/>
        </w:rPr>
        <w:t xml:space="preserve">: </w:t>
      </w:r>
      <w:r w:rsidRPr="00A3683C">
        <w:rPr>
          <w:rFonts w:ascii="Times New Roman" w:hAnsi="Times New Roman"/>
          <w:b/>
          <w:sz w:val="32"/>
          <w:szCs w:val="32"/>
        </w:rPr>
        <w:t>Visão</w:t>
      </w:r>
    </w:p>
    <w:p w14:paraId="6D1E618C" w14:textId="77777777" w:rsidR="007D7F06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Bruna Weber da Nóbrega </w:t>
      </w:r>
      <w:r w:rsidR="007D7F06" w:rsidRPr="00A3683C">
        <w:rPr>
          <w:rFonts w:ascii="Times New Roman" w:hAnsi="Times New Roman"/>
        </w:rPr>
        <w:t xml:space="preserve">– </w:t>
      </w:r>
      <w:r w:rsidRPr="00A3683C">
        <w:rPr>
          <w:rFonts w:ascii="Times New Roman" w:hAnsi="Times New Roman"/>
        </w:rPr>
        <w:t>Fatec Carapicuíba</w:t>
      </w:r>
    </w:p>
    <w:p w14:paraId="41911898" w14:textId="29CD195F" w:rsidR="007D7F06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Caio César</w:t>
      </w:r>
      <w:r w:rsidR="000D6778" w:rsidRPr="00A3683C">
        <w:rPr>
          <w:rFonts w:ascii="Times New Roman" w:hAnsi="Times New Roman"/>
        </w:rPr>
        <w:t xml:space="preserve"> Silva</w:t>
      </w:r>
      <w:r w:rsidRPr="00A3683C">
        <w:rPr>
          <w:rFonts w:ascii="Times New Roman" w:hAnsi="Times New Roman"/>
        </w:rPr>
        <w:t xml:space="preserve"> Paulino</w:t>
      </w:r>
      <w:r w:rsidR="007D7F06" w:rsidRPr="00A3683C">
        <w:rPr>
          <w:rFonts w:ascii="Times New Roman" w:hAnsi="Times New Roman"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766945E0" w14:textId="77777777" w:rsidR="00A8760A" w:rsidRPr="00A3683C" w:rsidRDefault="00A8760A" w:rsidP="00A3683C">
      <w:pPr>
        <w:jc w:val="right"/>
        <w:rPr>
          <w:rFonts w:ascii="Times New Roman" w:hAnsi="Times New Roman"/>
        </w:rPr>
      </w:pPr>
      <w:proofErr w:type="spellStart"/>
      <w:r w:rsidRPr="00A3683C">
        <w:rPr>
          <w:rFonts w:ascii="Times New Roman" w:hAnsi="Times New Roman"/>
        </w:rPr>
        <w:t>Feliphe</w:t>
      </w:r>
      <w:proofErr w:type="spellEnd"/>
      <w:r w:rsidRPr="00A3683C">
        <w:rPr>
          <w:rFonts w:ascii="Times New Roman" w:hAnsi="Times New Roman"/>
        </w:rPr>
        <w:t xml:space="preserve"> </w:t>
      </w:r>
      <w:proofErr w:type="spellStart"/>
      <w:r w:rsidRPr="00A3683C">
        <w:rPr>
          <w:rFonts w:ascii="Times New Roman" w:hAnsi="Times New Roman"/>
        </w:rPr>
        <w:t>Lorrã</w:t>
      </w:r>
      <w:proofErr w:type="spellEnd"/>
      <w:r w:rsidRPr="00A3683C">
        <w:rPr>
          <w:rFonts w:ascii="Times New Roman" w:hAnsi="Times New Roman"/>
        </w:rPr>
        <w:t xml:space="preserve"> </w:t>
      </w:r>
      <w:proofErr w:type="spellStart"/>
      <w:r w:rsidRPr="00A3683C">
        <w:rPr>
          <w:rFonts w:ascii="Times New Roman" w:hAnsi="Times New Roman"/>
        </w:rPr>
        <w:t>Serodio</w:t>
      </w:r>
      <w:proofErr w:type="spellEnd"/>
      <w:r w:rsidR="009F4AC8" w:rsidRPr="00A3683C">
        <w:rPr>
          <w:rFonts w:ascii="Times New Roman" w:hAnsi="Times New Roman"/>
        </w:rPr>
        <w:t xml:space="preserve"> Jesus</w:t>
      </w:r>
      <w:r w:rsidRPr="00A3683C">
        <w:rPr>
          <w:rFonts w:ascii="Times New Roman" w:hAnsi="Times New Roman"/>
        </w:rPr>
        <w:t xml:space="preserve"> – Fatec Carapicuíba</w:t>
      </w:r>
    </w:p>
    <w:p w14:paraId="3FAA873B" w14:textId="4305B06A" w:rsidR="007D7F06" w:rsidRPr="00A3683C" w:rsidRDefault="00A8760A" w:rsidP="00A3683C">
      <w:pPr>
        <w:jc w:val="right"/>
        <w:rPr>
          <w:rFonts w:ascii="Times New Roman" w:hAnsi="Times New Roman"/>
          <w:i/>
        </w:rPr>
      </w:pPr>
      <w:r w:rsidRPr="00A3683C">
        <w:rPr>
          <w:rFonts w:ascii="Times New Roman" w:hAnsi="Times New Roman"/>
        </w:rPr>
        <w:t>Francisco</w:t>
      </w:r>
      <w:r w:rsidR="00CE76FD" w:rsidRPr="00A3683C">
        <w:rPr>
          <w:rFonts w:ascii="Times New Roman" w:hAnsi="Times New Roman"/>
        </w:rPr>
        <w:t xml:space="preserve"> </w:t>
      </w:r>
      <w:proofErr w:type="spellStart"/>
      <w:r w:rsidR="00CE76FD" w:rsidRPr="00A3683C">
        <w:rPr>
          <w:rFonts w:ascii="Times New Roman" w:hAnsi="Times New Roman"/>
        </w:rPr>
        <w:t>Roniele</w:t>
      </w:r>
      <w:proofErr w:type="spellEnd"/>
      <w:r w:rsidR="00281554" w:rsidRPr="00A3683C">
        <w:rPr>
          <w:rFonts w:ascii="Times New Roman" w:hAnsi="Times New Roman"/>
        </w:rPr>
        <w:t xml:space="preserve"> Melo de Castro</w:t>
      </w:r>
      <w:r w:rsidR="007D7F06" w:rsidRPr="00A3683C">
        <w:rPr>
          <w:rFonts w:ascii="Times New Roman" w:hAnsi="Times New Roman"/>
          <w:i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0C12A8CB" w14:textId="77777777" w:rsidR="007D7F06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Gabriel Soler Belmonte</w:t>
      </w:r>
      <w:r w:rsidR="007D7F06" w:rsidRPr="00A3683C">
        <w:rPr>
          <w:rFonts w:ascii="Times New Roman" w:hAnsi="Times New Roman"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42E23CBA" w14:textId="77777777" w:rsidR="00A8760A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Guilherme Carvalho</w:t>
      </w:r>
      <w:r w:rsidR="009F4AC8" w:rsidRPr="00A3683C">
        <w:rPr>
          <w:rFonts w:ascii="Times New Roman" w:hAnsi="Times New Roman"/>
        </w:rPr>
        <w:t xml:space="preserve"> Caldeira</w:t>
      </w:r>
      <w:r w:rsidR="007D7F06" w:rsidRPr="00A3683C">
        <w:rPr>
          <w:rFonts w:ascii="Times New Roman" w:hAnsi="Times New Roman"/>
        </w:rPr>
        <w:t xml:space="preserve"> – </w:t>
      </w:r>
      <w:r w:rsidRPr="00A3683C">
        <w:rPr>
          <w:rFonts w:ascii="Times New Roman" w:hAnsi="Times New Roman"/>
        </w:rPr>
        <w:t>Fatec Carapicuíba</w:t>
      </w:r>
    </w:p>
    <w:p w14:paraId="7C408242" w14:textId="77777777" w:rsidR="00A8760A" w:rsidRPr="00A3683C" w:rsidRDefault="00A8760A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>Lucas Paes de Oliveira– Fatec Carapicuíba</w:t>
      </w:r>
    </w:p>
    <w:p w14:paraId="51D2243F" w14:textId="77777777" w:rsidR="007D7F06" w:rsidRPr="00A3683C" w:rsidRDefault="007D7F06" w:rsidP="00A3683C">
      <w:pPr>
        <w:jc w:val="right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 </w:t>
      </w:r>
    </w:p>
    <w:p w14:paraId="05C571E9" w14:textId="77777777" w:rsidR="007D0B82" w:rsidRPr="00A3683C" w:rsidRDefault="007D0B82" w:rsidP="00A3683C">
      <w:pPr>
        <w:jc w:val="right"/>
        <w:rPr>
          <w:rFonts w:ascii="Times New Roman" w:hAnsi="Times New Roman"/>
        </w:rPr>
      </w:pPr>
      <w:proofErr w:type="spellStart"/>
      <w:r w:rsidRPr="00A3683C">
        <w:rPr>
          <w:rFonts w:ascii="Times New Roman" w:hAnsi="Times New Roman"/>
        </w:rPr>
        <w:t>Prof</w:t>
      </w:r>
      <w:proofErr w:type="spellEnd"/>
      <w:r w:rsidRPr="00A3683C">
        <w:rPr>
          <w:rFonts w:ascii="Times New Roman" w:hAnsi="Times New Roman"/>
        </w:rPr>
        <w:t xml:space="preserve">(a). </w:t>
      </w:r>
      <w:r w:rsidR="009F4AC8" w:rsidRPr="00A3683C">
        <w:rPr>
          <w:rFonts w:ascii="Times New Roman" w:hAnsi="Times New Roman"/>
        </w:rPr>
        <w:t>Mario Marques</w:t>
      </w:r>
      <w:r w:rsidRPr="00A3683C">
        <w:rPr>
          <w:rFonts w:ascii="Times New Roman" w:hAnsi="Times New Roman"/>
        </w:rPr>
        <w:t xml:space="preserve"> – </w:t>
      </w:r>
      <w:r w:rsidR="009F4AC8" w:rsidRPr="00A3683C">
        <w:rPr>
          <w:rFonts w:ascii="Times New Roman" w:hAnsi="Times New Roman"/>
        </w:rPr>
        <w:t>Fatec Carapicuíba</w:t>
      </w:r>
    </w:p>
    <w:p w14:paraId="02AFB624" w14:textId="77777777" w:rsidR="007D0B82" w:rsidRPr="00A3683C" w:rsidRDefault="007D0B82" w:rsidP="00A3683C">
      <w:pPr>
        <w:jc w:val="right"/>
        <w:rPr>
          <w:rFonts w:ascii="Times New Roman" w:hAnsi="Times New Roman"/>
        </w:rPr>
      </w:pPr>
    </w:p>
    <w:p w14:paraId="29EB22ED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3CA79925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04AAF005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2CC69F8C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5AE38C62" w14:textId="77777777" w:rsidR="007E529B" w:rsidRPr="00A3683C" w:rsidRDefault="00670E4E" w:rsidP="00A3683C">
      <w:pPr>
        <w:contextualSpacing/>
        <w:rPr>
          <w:rFonts w:ascii="Times New Roman" w:hAnsi="Times New Roman"/>
          <w:b/>
          <w:sz w:val="22"/>
          <w:szCs w:val="22"/>
        </w:rPr>
      </w:pPr>
      <w:r w:rsidRPr="00A3683C">
        <w:rPr>
          <w:rFonts w:ascii="Times New Roman" w:hAnsi="Times New Roman"/>
          <w:b/>
          <w:sz w:val="22"/>
          <w:szCs w:val="22"/>
        </w:rPr>
        <w:t>RESUMO</w:t>
      </w:r>
    </w:p>
    <w:p w14:paraId="668D733A" w14:textId="77777777" w:rsidR="008464D8" w:rsidRPr="00A3683C" w:rsidRDefault="008464D8" w:rsidP="00A3683C">
      <w:pPr>
        <w:contextualSpacing/>
        <w:rPr>
          <w:rFonts w:ascii="Times New Roman" w:hAnsi="Times New Roman"/>
          <w:sz w:val="22"/>
          <w:szCs w:val="22"/>
        </w:rPr>
      </w:pPr>
    </w:p>
    <w:p w14:paraId="5B8A59ED" w14:textId="77777777" w:rsidR="007E529B" w:rsidRPr="00A3683C" w:rsidRDefault="008464D8" w:rsidP="00A3683C">
      <w:pPr>
        <w:contextualSpacing/>
        <w:rPr>
          <w:rFonts w:ascii="Times New Roman" w:hAnsi="Times New Roman"/>
          <w:b/>
          <w:sz w:val="22"/>
          <w:szCs w:val="22"/>
        </w:rPr>
      </w:pPr>
      <w:r w:rsidRPr="00A3683C">
        <w:rPr>
          <w:rFonts w:ascii="Times New Roman" w:hAnsi="Times New Roman"/>
          <w:b/>
          <w:sz w:val="22"/>
          <w:szCs w:val="22"/>
        </w:rPr>
        <w:t xml:space="preserve">Palavras-chave: </w:t>
      </w:r>
    </w:p>
    <w:p w14:paraId="65A8BB7A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152D241E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7FCF62D8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520FF167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48ACDCDA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2AA16845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0D29E713" w14:textId="77777777" w:rsidR="009F4AC8" w:rsidRPr="00A3683C" w:rsidRDefault="009F4AC8" w:rsidP="00A3683C">
      <w:pPr>
        <w:contextualSpacing/>
        <w:rPr>
          <w:rFonts w:ascii="Times New Roman" w:hAnsi="Times New Roman"/>
          <w:b/>
          <w:sz w:val="22"/>
          <w:szCs w:val="22"/>
        </w:rPr>
      </w:pPr>
    </w:p>
    <w:p w14:paraId="1B928CBC" w14:textId="77777777" w:rsidR="009F4AC8" w:rsidRPr="00A3683C" w:rsidRDefault="009F4AC8" w:rsidP="00A3683C">
      <w:pPr>
        <w:contextualSpacing/>
        <w:rPr>
          <w:rFonts w:ascii="Times New Roman" w:hAnsi="Times New Roman"/>
          <w:sz w:val="22"/>
          <w:szCs w:val="22"/>
        </w:rPr>
      </w:pPr>
    </w:p>
    <w:p w14:paraId="602DD10D" w14:textId="77777777" w:rsidR="007E529B" w:rsidRPr="00A3683C" w:rsidRDefault="008464D8" w:rsidP="00A3683C">
      <w:pPr>
        <w:contextualSpacing/>
        <w:rPr>
          <w:rFonts w:ascii="Times New Roman" w:hAnsi="Times New Roman"/>
          <w:b/>
          <w:i/>
          <w:sz w:val="22"/>
          <w:szCs w:val="22"/>
        </w:rPr>
      </w:pPr>
      <w:r w:rsidRPr="00A3683C">
        <w:rPr>
          <w:rFonts w:ascii="Times New Roman" w:hAnsi="Times New Roman"/>
          <w:b/>
          <w:i/>
          <w:sz w:val="22"/>
          <w:szCs w:val="22"/>
        </w:rPr>
        <w:t>ABSTRACT</w:t>
      </w:r>
    </w:p>
    <w:p w14:paraId="58B9C7DF" w14:textId="77777777" w:rsidR="008464D8" w:rsidRPr="00A3683C" w:rsidRDefault="008464D8" w:rsidP="00A3683C">
      <w:pPr>
        <w:contextualSpacing/>
        <w:rPr>
          <w:rFonts w:ascii="Times New Roman" w:hAnsi="Times New Roman"/>
          <w:i/>
          <w:sz w:val="22"/>
          <w:szCs w:val="22"/>
        </w:rPr>
      </w:pPr>
    </w:p>
    <w:p w14:paraId="6A35A248" w14:textId="77777777" w:rsidR="007E529B" w:rsidRPr="00A3683C" w:rsidRDefault="008464D8" w:rsidP="00A3683C">
      <w:pPr>
        <w:rPr>
          <w:rFonts w:ascii="Times New Roman" w:hAnsi="Times New Roman"/>
          <w:i/>
        </w:rPr>
      </w:pPr>
      <w:r w:rsidRPr="00A3683C">
        <w:rPr>
          <w:rFonts w:ascii="Times New Roman" w:hAnsi="Times New Roman"/>
          <w:b/>
          <w:i/>
          <w:sz w:val="22"/>
          <w:szCs w:val="22"/>
          <w:lang w:val="en-US"/>
        </w:rPr>
        <w:t>Keywords:</w:t>
      </w:r>
      <w:r w:rsidRPr="00A3683C">
        <w:rPr>
          <w:rFonts w:ascii="Times New Roman" w:hAnsi="Times New Roman"/>
          <w:i/>
          <w:sz w:val="22"/>
          <w:szCs w:val="22"/>
          <w:lang w:val="en-US"/>
        </w:rPr>
        <w:t xml:space="preserve"> </w:t>
      </w:r>
    </w:p>
    <w:p w14:paraId="269F900E" w14:textId="77777777" w:rsidR="007E529B" w:rsidRPr="00A3683C" w:rsidRDefault="007E529B" w:rsidP="00A3683C">
      <w:pPr>
        <w:rPr>
          <w:rFonts w:ascii="Times New Roman" w:hAnsi="Times New Roman"/>
        </w:rPr>
      </w:pPr>
    </w:p>
    <w:p w14:paraId="52663224" w14:textId="77777777" w:rsidR="007E529B" w:rsidRPr="00A3683C" w:rsidRDefault="007E529B" w:rsidP="00A3683C"/>
    <w:p w14:paraId="359E6CBD" w14:textId="77777777" w:rsidR="00006FA7" w:rsidRPr="00A3683C" w:rsidRDefault="00006FA7" w:rsidP="00A3683C"/>
    <w:p w14:paraId="19BE6A73" w14:textId="77777777" w:rsidR="00006FA7" w:rsidRPr="00A3683C" w:rsidRDefault="00006FA7" w:rsidP="00A3683C"/>
    <w:p w14:paraId="3D28FECB" w14:textId="77777777" w:rsidR="00006FA7" w:rsidRPr="00A3683C" w:rsidRDefault="00006FA7" w:rsidP="00A3683C"/>
    <w:p w14:paraId="68C37F12" w14:textId="77777777" w:rsidR="00B206CF" w:rsidRPr="00A3683C" w:rsidRDefault="00171C2D" w:rsidP="00A3683C">
      <w:r w:rsidRPr="00A3683C">
        <w:lastRenderedPageBreak/>
        <w:tab/>
      </w:r>
    </w:p>
    <w:p w14:paraId="2EEEC0C3" w14:textId="77777777" w:rsidR="005515EB" w:rsidRPr="00A3683C" w:rsidRDefault="005515EB" w:rsidP="00A3683C">
      <w:pPr>
        <w:pStyle w:val="Ttulo1"/>
        <w:rPr>
          <w:rFonts w:ascii="Times New Roman" w:hAnsi="Times New Roman" w:cs="Times New Roman"/>
        </w:rPr>
      </w:pPr>
      <w:bookmarkStart w:id="1" w:name="_Toc459298929"/>
      <w:r w:rsidRPr="00A3683C">
        <w:rPr>
          <w:rFonts w:ascii="Times New Roman" w:hAnsi="Times New Roman" w:cs="Times New Roman"/>
        </w:rPr>
        <w:t>INTRODUÇÃO</w:t>
      </w:r>
      <w:bookmarkEnd w:id="1"/>
    </w:p>
    <w:p w14:paraId="1865CFE9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Atualmente na Fatec Carapicuíba os alunos conseguem informações sobre aulas e professores somente pelo site disponibilizado (SIGA e site oficial da Fatec Carapicuíba), entretanto há alunos que possuem dificuldades para realizar consultas sobre horário de aulas e professores. </w:t>
      </w:r>
    </w:p>
    <w:p w14:paraId="14E5D3AC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Pensando nisso foi iniciado um projeto para que este problema seja solucionado de forma rápida e eficiente. O projeto nomeado “Fatequino”, possui esse propósito de auxiliar tanto alunos que não possuem conhecimento da instituição </w:t>
      </w:r>
      <w:proofErr w:type="spellStart"/>
      <w:r w:rsidRPr="00A3683C">
        <w:rPr>
          <w:rFonts w:ascii="Times New Roman" w:hAnsi="Times New Roman"/>
        </w:rPr>
        <w:t>ex</w:t>
      </w:r>
      <w:proofErr w:type="spellEnd"/>
      <w:r w:rsidRPr="00A3683C">
        <w:rPr>
          <w:rFonts w:ascii="Times New Roman" w:hAnsi="Times New Roman"/>
        </w:rPr>
        <w:t>: novatos, novos professores e visitantes. Auxiliando-os e facilitando em suas buscas através de uma informação simples e rápida.  </w:t>
      </w:r>
    </w:p>
    <w:p w14:paraId="4FF61F89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projeto está dividido em 6 grupos que realizarão o desenvolvimento de suas respectivas áreas: Controle, Interação, Mecânica 1 e 2, Visão e Web.</w:t>
      </w:r>
    </w:p>
    <w:p w14:paraId="3024B17F" w14:textId="77777777" w:rsidR="00BD2D35" w:rsidRPr="00A3683C" w:rsidRDefault="00BD2D35" w:rsidP="00A3683C">
      <w:pPr>
        <w:spacing w:after="120"/>
        <w:ind w:firstLine="709"/>
        <w:contextualSpacing/>
        <w:rPr>
          <w:rFonts w:ascii="Times New Roman" w:hAnsi="Times New Roman"/>
        </w:rPr>
      </w:pPr>
      <w:r w:rsidRPr="00A3683C">
        <w:rPr>
          <w:rFonts w:ascii="Times New Roman" w:hAnsi="Times New Roman"/>
        </w:rPr>
        <w:t>Neste artigo falaremos sobre a parte de visão, nosso objetivo principal é realizar reconhecimento facial de pessoas e objetos, a fim de que seja alcançado o resultado estipulado pelo Fatequino.</w:t>
      </w:r>
    </w:p>
    <w:p w14:paraId="0ABA301A" w14:textId="77777777" w:rsidR="00457C03" w:rsidRPr="00A3683C" w:rsidRDefault="00457C03" w:rsidP="00A3683C">
      <w:pPr>
        <w:spacing w:after="120"/>
        <w:ind w:firstLine="709"/>
        <w:contextualSpacing/>
        <w:rPr>
          <w:rFonts w:ascii="Times New Roman" w:hAnsi="Times New Roman"/>
        </w:rPr>
      </w:pPr>
    </w:p>
    <w:p w14:paraId="23D41C8E" w14:textId="77777777" w:rsidR="002029EA" w:rsidRPr="00A3683C" w:rsidRDefault="00070A47" w:rsidP="00A3683C">
      <w:pPr>
        <w:pStyle w:val="Ttulo1"/>
        <w:spacing w:before="240" w:after="120"/>
        <w:ind w:left="0" w:firstLine="0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FUNDAMENTAÇÃO TEÓRICA</w:t>
      </w:r>
    </w:p>
    <w:p w14:paraId="1B583587" w14:textId="69C80D58" w:rsidR="00457C03" w:rsidRPr="00A3683C" w:rsidRDefault="00457C03" w:rsidP="00A3683C">
      <w:pPr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Utilizamos dos arquivos anteriores disponibilizados no </w:t>
      </w:r>
      <w:proofErr w:type="spellStart"/>
      <w:r w:rsidRPr="00A3683C">
        <w:rPr>
          <w:rFonts w:ascii="Times New Roman" w:hAnsi="Times New Roman"/>
        </w:rPr>
        <w:t>Trello</w:t>
      </w:r>
      <w:proofErr w:type="spellEnd"/>
      <w:r w:rsidR="00AB7233" w:rsidRPr="00A3683C">
        <w:rPr>
          <w:rFonts w:ascii="Times New Roman" w:hAnsi="Times New Roman"/>
        </w:rPr>
        <w:t>,</w:t>
      </w:r>
      <w:r w:rsidRPr="00A3683C">
        <w:rPr>
          <w:rFonts w:ascii="Times New Roman" w:hAnsi="Times New Roman"/>
        </w:rPr>
        <w:t xml:space="preserve"> Google Drive </w:t>
      </w:r>
      <w:r w:rsidR="00AB7233" w:rsidRPr="00A3683C">
        <w:rPr>
          <w:rFonts w:ascii="Times New Roman" w:hAnsi="Times New Roman"/>
        </w:rPr>
        <w:t xml:space="preserve">e GitHub </w:t>
      </w:r>
      <w:r w:rsidRPr="00A3683C">
        <w:rPr>
          <w:rFonts w:ascii="Times New Roman" w:hAnsi="Times New Roman"/>
        </w:rPr>
        <w:t>para maior entendimento do que deveria ser aprimorado e para o desenvolvimento utilizamos a Internet como fonte de pesquisa.</w:t>
      </w:r>
    </w:p>
    <w:p w14:paraId="220A2987" w14:textId="77777777" w:rsidR="00457C03" w:rsidRPr="00A3683C" w:rsidRDefault="00457C03" w:rsidP="00A3683C">
      <w:pPr>
        <w:ind w:firstLine="709"/>
      </w:pPr>
    </w:p>
    <w:p w14:paraId="7AE7DD55" w14:textId="77777777" w:rsidR="00457C03" w:rsidRPr="00A3683C" w:rsidRDefault="00457C03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O que é segmentação</w:t>
      </w:r>
    </w:p>
    <w:p w14:paraId="2C22F60C" w14:textId="77777777" w:rsidR="00457C03" w:rsidRPr="00A3683C" w:rsidRDefault="00457C03" w:rsidP="00A3683C">
      <w:pPr>
        <w:shd w:val="clear" w:color="auto" w:fill="FFFFFF"/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>Em visão computacional, segmentação se refere ao processo de dividir uma imagem digital em múltiplas regiões (conjunto de pixels) ou objetos, com o objetivo de simplificar e/ou mudar a representação de uma imagem para facilitar a sua análise. Segmentação de imagens é tipicamente usada para localizar objetos e formas (linhas, curvas etc.) em imagens.</w:t>
      </w:r>
    </w:p>
    <w:p w14:paraId="5446010D" w14:textId="77777777" w:rsidR="00457C03" w:rsidRPr="00A3683C" w:rsidRDefault="00457C03" w:rsidP="00A3683C">
      <w:pPr>
        <w:shd w:val="clear" w:color="auto" w:fill="FFFFFF"/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resultado da segmentação de imagens é um conjunto de regiões/objetos ou um conjunto de contornos extraídos da imagem (ver detecção de borda). Como resultado, cada um dos pixels em uma mesma região é similar com referência a alguma característica ou propriedade computacional, tais como cor, intensidade, textura ou continuidade. Regiões adjacentes devem possuir diferenças significativas com respeito a mesma característica(s).</w:t>
      </w:r>
    </w:p>
    <w:p w14:paraId="1CA32FA2" w14:textId="77777777" w:rsidR="00457C03" w:rsidRPr="00A3683C" w:rsidRDefault="00457C03" w:rsidP="00A3683C">
      <w:pPr>
        <w:shd w:val="clear" w:color="auto" w:fill="FFFFFF"/>
        <w:spacing w:after="100"/>
        <w:ind w:firstLine="709"/>
        <w:rPr>
          <w:rFonts w:ascii="Times New Roman" w:hAnsi="Times New Roman"/>
        </w:rPr>
      </w:pPr>
      <w:r w:rsidRPr="00A3683C">
        <w:rPr>
          <w:rFonts w:ascii="Times New Roman" w:hAnsi="Times New Roman"/>
        </w:rPr>
        <w:lastRenderedPageBreak/>
        <w:t>A segmentação pode seguir duas estratégias genéricas:</w:t>
      </w:r>
    </w:p>
    <w:p w14:paraId="3B672082" w14:textId="77777777" w:rsidR="00457C03" w:rsidRPr="00A3683C" w:rsidRDefault="00457C03" w:rsidP="00A3683C">
      <w:pPr>
        <w:numPr>
          <w:ilvl w:val="0"/>
          <w:numId w:val="12"/>
        </w:numPr>
        <w:shd w:val="clear" w:color="auto" w:fill="FFFFFF"/>
        <w:spacing w:before="100"/>
        <w:ind w:firstLine="709"/>
        <w:textAlignment w:val="baseline"/>
        <w:rPr>
          <w:rFonts w:ascii="Times New Roman" w:hAnsi="Times New Roman"/>
        </w:rPr>
      </w:pPr>
      <w:r w:rsidRPr="00A3683C">
        <w:rPr>
          <w:rFonts w:ascii="Times New Roman" w:hAnsi="Times New Roman"/>
        </w:rPr>
        <w:t>Descontinuidade: A partição da imagem é efetuada com base nas alterações bruscas de intensidade (</w:t>
      </w:r>
      <w:proofErr w:type="spellStart"/>
      <w:r w:rsidRPr="00A3683C">
        <w:rPr>
          <w:rFonts w:ascii="Times New Roman" w:hAnsi="Times New Roman"/>
        </w:rPr>
        <w:t>ex</w:t>
      </w:r>
      <w:proofErr w:type="spellEnd"/>
      <w:r w:rsidRPr="00A3683C">
        <w:rPr>
          <w:rFonts w:ascii="Times New Roman" w:hAnsi="Times New Roman"/>
        </w:rPr>
        <w:t>: detecção de contornos).</w:t>
      </w:r>
    </w:p>
    <w:p w14:paraId="7E570014" w14:textId="77777777" w:rsidR="00457C03" w:rsidRPr="00A3683C" w:rsidRDefault="00457C03" w:rsidP="00A3683C">
      <w:pPr>
        <w:numPr>
          <w:ilvl w:val="0"/>
          <w:numId w:val="12"/>
        </w:numPr>
        <w:shd w:val="clear" w:color="auto" w:fill="FFFFFF"/>
        <w:spacing w:after="100"/>
        <w:ind w:firstLine="709"/>
        <w:textAlignment w:val="baseline"/>
        <w:rPr>
          <w:rFonts w:ascii="Times New Roman" w:hAnsi="Times New Roman"/>
        </w:rPr>
      </w:pPr>
      <w:r w:rsidRPr="00A3683C">
        <w:rPr>
          <w:rFonts w:ascii="Times New Roman" w:hAnsi="Times New Roman"/>
        </w:rPr>
        <w:t>Similaridade: A partição é efetuada com base na similaridade entre pixels, seguindo um determinado critério (</w:t>
      </w:r>
      <w:proofErr w:type="spellStart"/>
      <w:r w:rsidRPr="00A3683C">
        <w:rPr>
          <w:rFonts w:ascii="Times New Roman" w:hAnsi="Times New Roman"/>
        </w:rPr>
        <w:t>ex</w:t>
      </w:r>
      <w:proofErr w:type="spellEnd"/>
      <w:r w:rsidRPr="00A3683C">
        <w:rPr>
          <w:rFonts w:ascii="Times New Roman" w:hAnsi="Times New Roman"/>
        </w:rPr>
        <w:t xml:space="preserve">: </w:t>
      </w:r>
      <w:proofErr w:type="spellStart"/>
      <w:r w:rsidRPr="00A3683C">
        <w:rPr>
          <w:rFonts w:ascii="Times New Roman" w:hAnsi="Times New Roman"/>
        </w:rPr>
        <w:t>binarização</w:t>
      </w:r>
      <w:proofErr w:type="spellEnd"/>
      <w:r w:rsidRPr="00A3683C">
        <w:rPr>
          <w:rFonts w:ascii="Times New Roman" w:hAnsi="Times New Roman"/>
        </w:rPr>
        <w:t>, crescimento de regiões, divisão e junção de regiões).</w:t>
      </w:r>
    </w:p>
    <w:p w14:paraId="6AAAEBD6" w14:textId="77777777" w:rsidR="00457C03" w:rsidRPr="00A3683C" w:rsidRDefault="00457C03" w:rsidP="00A3683C">
      <w:pPr>
        <w:shd w:val="clear" w:color="auto" w:fill="FFFFFF"/>
        <w:spacing w:after="100"/>
        <w:textAlignment w:val="baseline"/>
        <w:rPr>
          <w:rFonts w:ascii="Times New Roman" w:hAnsi="Times New Roman"/>
        </w:rPr>
      </w:pPr>
    </w:p>
    <w:p w14:paraId="3A265239" w14:textId="77777777" w:rsidR="00457C03" w:rsidRPr="00A3683C" w:rsidRDefault="00457C03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Segmentação de Movimento</w:t>
      </w:r>
    </w:p>
    <w:p w14:paraId="6B2D3A9B" w14:textId="77777777" w:rsidR="00457C03" w:rsidRPr="00A3683C" w:rsidRDefault="00457C0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movimento é uma poderosa pista usada por seres humanos e animais para a extração de um objeto de interesse de um fundo de detalhes irrelevantes, logo também é muito utilizada na segmentação. O modelo utilizado mais básico consiste na comparação pixel a pixel entre duas imagens, subsequentes, capturadas de um mesmo ambiente. Tal diferença pode ser expressa como:</w:t>
      </w:r>
    </w:p>
    <w:p w14:paraId="412E4DB6" w14:textId="77777777" w:rsidR="00457C03" w:rsidRPr="00A3683C" w:rsidRDefault="00457C0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  <w:noProof/>
          <w:bdr w:val="none" w:sz="0" w:space="0" w:color="auto" w:frame="1"/>
        </w:rPr>
        <w:drawing>
          <wp:inline distT="0" distB="0" distL="0" distR="0" wp14:anchorId="3F30F9C4" wp14:editId="54EAA32D">
            <wp:extent cx="3076575" cy="5619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80D45" w14:textId="1A6104CD" w:rsidR="00457C03" w:rsidRDefault="00457C03" w:rsidP="00A3683C">
      <w:pPr>
        <w:pStyle w:val="NormalWeb"/>
        <w:shd w:val="clear" w:color="auto" w:fill="FFFFFF"/>
        <w:spacing w:beforeAutospacing="0" w:after="0" w:afterAutospacing="0" w:line="360" w:lineRule="auto"/>
        <w:ind w:firstLine="567"/>
        <w:jc w:val="both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onde, </w:t>
      </w:r>
      <w:r w:rsidRPr="00A3683C">
        <w:rPr>
          <w:rFonts w:ascii="Times New Roman" w:hAnsi="Times New Roman"/>
          <w:b/>
          <w:bCs/>
          <w:i/>
          <w:iCs/>
        </w:rPr>
        <w:t xml:space="preserve">0 </w:t>
      </w:r>
      <w:r w:rsidRPr="00A3683C">
        <w:rPr>
          <w:rFonts w:ascii="Times New Roman" w:hAnsi="Times New Roman"/>
        </w:rPr>
        <w:t xml:space="preserve">é o limiar entre os tons de cinza, isto é na imagem obtida </w:t>
      </w:r>
      <w:proofErr w:type="spellStart"/>
      <w:r w:rsidRPr="00A3683C">
        <w:rPr>
          <w:rFonts w:ascii="Times New Roman" w:hAnsi="Times New Roman"/>
          <w:b/>
          <w:bCs/>
          <w:i/>
          <w:iCs/>
        </w:rPr>
        <w:t>dij</w:t>
      </w:r>
      <w:proofErr w:type="spellEnd"/>
      <w:r w:rsidRPr="00A3683C">
        <w:rPr>
          <w:rFonts w:ascii="Times New Roman" w:hAnsi="Times New Roman"/>
        </w:rPr>
        <w:t xml:space="preserve">, só existiam os pixels que apresentaram uma diferença de cor maior que </w:t>
      </w:r>
      <w:r w:rsidRPr="00A3683C">
        <w:rPr>
          <w:rFonts w:ascii="Times New Roman" w:hAnsi="Times New Roman"/>
          <w:b/>
          <w:bCs/>
          <w:i/>
          <w:iCs/>
        </w:rPr>
        <w:t>0</w:t>
      </w:r>
      <w:r w:rsidRPr="00A3683C">
        <w:rPr>
          <w:rFonts w:ascii="Times New Roman" w:hAnsi="Times New Roman"/>
        </w:rPr>
        <w:t>. Com isso a imagem obtida será apenas a silhueta do objeto que se movimentou, porque o ambiente permanecerá o mesmo e será apagado com a diferença.</w:t>
      </w:r>
    </w:p>
    <w:p w14:paraId="1701E6FF" w14:textId="4330BDDA" w:rsidR="00E4144D" w:rsidRDefault="00E4144D" w:rsidP="00A3683C">
      <w:pPr>
        <w:pStyle w:val="NormalWeb"/>
        <w:shd w:val="clear" w:color="auto" w:fill="FFFFFF"/>
        <w:spacing w:beforeAutospacing="0" w:after="0" w:afterAutospacing="0" w:line="360" w:lineRule="auto"/>
        <w:ind w:firstLine="567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Exemplo de imagem segmentada:</w:t>
      </w:r>
    </w:p>
    <w:p w14:paraId="0A66C12A" w14:textId="202E68B3" w:rsidR="00E4144D" w:rsidRDefault="00E4144D" w:rsidP="00E4144D">
      <w:pPr>
        <w:pStyle w:val="NormalWeb"/>
        <w:shd w:val="clear" w:color="auto" w:fill="FFFFFF"/>
        <w:spacing w:beforeAutospacing="0" w:after="0" w:afterAutospacing="0" w:line="360" w:lineRule="auto"/>
        <w:jc w:val="both"/>
        <w:rPr>
          <w:rFonts w:ascii="Times New Roman" w:hAnsi="Times New Roman"/>
        </w:rPr>
      </w:pPr>
      <w:r w:rsidRPr="00E4144D">
        <w:rPr>
          <w:rFonts w:ascii="Times New Roman" w:hAnsi="Times New Roman"/>
          <w:noProof/>
        </w:rPr>
        <w:drawing>
          <wp:inline distT="0" distB="0" distL="0" distR="0" wp14:anchorId="2CB5BE82" wp14:editId="776CB37B">
            <wp:extent cx="5780538" cy="1666875"/>
            <wp:effectExtent l="0" t="0" r="0" b="0"/>
            <wp:docPr id="2050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B5A94288-08FA-40DD-85B3-F7B89192834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>
                      <a:extLst>
                        <a:ext uri="{FF2B5EF4-FFF2-40B4-BE49-F238E27FC236}">
                          <a16:creationId xmlns:a16="http://schemas.microsoft.com/office/drawing/2014/main" id="{B5A94288-08FA-40DD-85B3-F7B89192834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549" cy="1670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F1CF8B5" w14:textId="7ECB87E5" w:rsidR="00E4144D" w:rsidRDefault="00E4144D" w:rsidP="00E4144D">
      <w:pPr>
        <w:pStyle w:val="NormalWeb"/>
        <w:shd w:val="clear" w:color="auto" w:fill="FFFFFF"/>
        <w:spacing w:beforeAutospacing="0" w:after="0" w:afterAutospacing="0" w:line="360" w:lineRule="auto"/>
        <w:jc w:val="both"/>
        <w:rPr>
          <w:rFonts w:ascii="Times New Roman" w:hAnsi="Times New Roman"/>
        </w:rPr>
      </w:pPr>
      <w:r w:rsidRPr="00E4144D">
        <w:rPr>
          <w:rFonts w:ascii="Times New Roman" w:hAnsi="Times New Roman"/>
          <w:noProof/>
        </w:rPr>
        <w:lastRenderedPageBreak/>
        <w:drawing>
          <wp:inline distT="0" distB="0" distL="0" distR="0" wp14:anchorId="01110AB3" wp14:editId="2948520D">
            <wp:extent cx="5760720" cy="1446530"/>
            <wp:effectExtent l="0" t="0" r="0" b="1270"/>
            <wp:docPr id="205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2DAD378-693B-4A37-BBA9-D7FAFC5496E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>
                      <a:extLst>
                        <a:ext uri="{FF2B5EF4-FFF2-40B4-BE49-F238E27FC236}">
                          <a16:creationId xmlns:a16="http://schemas.microsoft.com/office/drawing/2014/main" id="{92DAD378-693B-4A37-BBA9-D7FAFC5496E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97" b="5656"/>
                    <a:stretch/>
                  </pic:blipFill>
                  <pic:spPr bwMode="auto">
                    <a:xfrm>
                      <a:off x="0" y="0"/>
                      <a:ext cx="5760720" cy="1446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AD1D4DA" w14:textId="5C157B03" w:rsidR="009F4AC8" w:rsidRPr="00A3683C" w:rsidRDefault="00457C03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Porém tal método possui algumas limitações: o ambiente nas duas imagens tem que possuir uma iluminação constante, o tempo entre as duas imagens </w:t>
      </w:r>
      <w:r w:rsidR="0004128D" w:rsidRPr="00A3683C">
        <w:rPr>
          <w:rFonts w:ascii="Times New Roman" w:hAnsi="Times New Roman"/>
        </w:rPr>
        <w:t>têm</w:t>
      </w:r>
      <w:r w:rsidRPr="00A3683C">
        <w:rPr>
          <w:rFonts w:ascii="Times New Roman" w:hAnsi="Times New Roman"/>
        </w:rPr>
        <w:t xml:space="preserve"> que ser pequeno o suficiente para pegar apenas uma silhueta do objeto e não um borrão do mesmo e grande o suficiente para ser possível a observação do movimento. Uma possível melhora para esse método é a utilização de mais imagens, onde as diferenças entre elas são acumulativas, gerando uma imagem mais nítida do objeto e diminuindo os ruídos da imagem.</w:t>
      </w:r>
      <w:bookmarkStart w:id="2" w:name="_Toc459298937"/>
    </w:p>
    <w:p w14:paraId="1EDF7F4C" w14:textId="77777777" w:rsidR="009F4AC8" w:rsidRPr="00A3683C" w:rsidRDefault="009F4AC8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</w:p>
    <w:p w14:paraId="7F2340C0" w14:textId="77777777" w:rsidR="009F4AC8" w:rsidRPr="00A3683C" w:rsidRDefault="009F4AC8" w:rsidP="00A3683C">
      <w:pPr>
        <w:pStyle w:val="Ttulo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Procedimentos METODOLÓGICOS</w:t>
      </w:r>
    </w:p>
    <w:p w14:paraId="21A32FE9" w14:textId="4D142DC7" w:rsidR="00AB7233" w:rsidRPr="00A3683C" w:rsidRDefault="00AB7233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Linguagem</w:t>
      </w:r>
      <w:r w:rsidR="0004128D" w:rsidRPr="00A3683C">
        <w:rPr>
          <w:rFonts w:ascii="Times New Roman" w:hAnsi="Times New Roman" w:cs="Times New Roman"/>
        </w:rPr>
        <w:t xml:space="preserve"> de Programação utilizada</w:t>
      </w:r>
    </w:p>
    <w:p w14:paraId="0C71C6A1" w14:textId="4AD2F710" w:rsidR="00AB7233" w:rsidRPr="00A3683C" w:rsidRDefault="00AB723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Como nos grupos anteriores continuaremos a utilizar a linguagem Python, pois ela demonstra-se perfeita e compatível para continuarmos o projeto. Utilizaremos também o </w:t>
      </w:r>
      <w:proofErr w:type="spellStart"/>
      <w:r w:rsidRPr="00A3683C">
        <w:rPr>
          <w:rFonts w:ascii="Times New Roman" w:hAnsi="Times New Roman"/>
        </w:rPr>
        <w:t>OpenCV</w:t>
      </w:r>
      <w:proofErr w:type="spellEnd"/>
      <w:r w:rsidRPr="00A3683C">
        <w:rPr>
          <w:rFonts w:ascii="Times New Roman" w:hAnsi="Times New Roman"/>
        </w:rPr>
        <w:t xml:space="preserve"> que é uma biblioteca multiplataforma. Esta ferramenta é totalmente gratuita, voltada para estudos acadêmicos, têm a capacidade de processamento de imagens, ajudando assim, a distinguir os rostos das pessoas que serão cadastradas no Fatequino. </w:t>
      </w:r>
    </w:p>
    <w:p w14:paraId="1A5D00F3" w14:textId="77777777" w:rsidR="0004128D" w:rsidRPr="00A3683C" w:rsidRDefault="0004128D" w:rsidP="00A3683C">
      <w:pPr>
        <w:shd w:val="clear" w:color="auto" w:fill="FFFFFF"/>
        <w:ind w:firstLine="567"/>
        <w:rPr>
          <w:rFonts w:ascii="Times New Roman" w:hAnsi="Times New Roman"/>
        </w:rPr>
      </w:pPr>
    </w:p>
    <w:p w14:paraId="03DDBED2" w14:textId="7CFA1F79" w:rsidR="00AB7233" w:rsidRPr="00A3683C" w:rsidRDefault="0004128D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Análise do Código</w:t>
      </w:r>
    </w:p>
    <w:p w14:paraId="76067759" w14:textId="78A5274C" w:rsidR="00E4144D" w:rsidRPr="00A3683C" w:rsidRDefault="00A3683C" w:rsidP="00E4144D">
      <w:pPr>
        <w:shd w:val="clear" w:color="auto" w:fill="FFFFFF"/>
        <w:spacing w:before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O código disponibilizado pela equipe anterior traz informações de como o programa funciona, para melhor utilização é necessário um arquivo que recebe as imagens que são capturadas pela câmera e são tratadas (</w:t>
      </w:r>
      <w:r w:rsidR="00E4144D">
        <w:rPr>
          <w:rFonts w:ascii="Times New Roman" w:hAnsi="Times New Roman"/>
        </w:rPr>
        <w:t xml:space="preserve">através do </w:t>
      </w:r>
      <w:r w:rsidRPr="00A3683C">
        <w:rPr>
          <w:rFonts w:ascii="Times New Roman" w:hAnsi="Times New Roman"/>
        </w:rPr>
        <w:t>ENCODE_FACE.txt</w:t>
      </w:r>
      <w:r w:rsidR="00E4144D">
        <w:rPr>
          <w:rFonts w:ascii="Times New Roman" w:hAnsi="Times New Roman"/>
        </w:rPr>
        <w:t xml:space="preserve"> e o </w:t>
      </w:r>
      <w:r w:rsidRPr="00A3683C">
        <w:rPr>
          <w:rFonts w:ascii="Times New Roman" w:hAnsi="Times New Roman"/>
        </w:rPr>
        <w:t>RECOGNIZE_FACES_VIDEO.txt)</w:t>
      </w:r>
      <w:r w:rsidR="00E4144D">
        <w:rPr>
          <w:rFonts w:ascii="Times New Roman" w:hAnsi="Times New Roman"/>
        </w:rPr>
        <w:t>.</w:t>
      </w:r>
    </w:p>
    <w:p w14:paraId="0BFFA9FA" w14:textId="75EB2212" w:rsidR="00A3683C" w:rsidRPr="00A3683C" w:rsidRDefault="00A3683C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ENCODE FACES: Nesse arquivo temos as bibliotecas utilizadas na aplicação, a busca de caminho das imagens, a interação com as mesmas e temos os encoding faciais salvos em um arquivo</w:t>
      </w:r>
    </w:p>
    <w:p w14:paraId="229663D0" w14:textId="23C37D04" w:rsidR="0004128D" w:rsidRPr="00A3683C" w:rsidRDefault="00A3683C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lastRenderedPageBreak/>
        <w:t>RECOGNIZE FACES VIDEO: Já neste arquivo temos as importações de bibliotecas responsáveis pela inicialização da stream de vídeo, busca de encode facial e similares para comparação.</w:t>
      </w:r>
    </w:p>
    <w:p w14:paraId="1D9FCF42" w14:textId="6E817F25" w:rsidR="00A3683C" w:rsidRDefault="00A3683C" w:rsidP="00A3683C">
      <w:pPr>
        <w:shd w:val="clear" w:color="auto" w:fill="FFFFFF"/>
        <w:spacing w:after="100"/>
        <w:rPr>
          <w:rFonts w:ascii="Times New Roman" w:hAnsi="Times New Roman"/>
        </w:rPr>
      </w:pPr>
    </w:p>
    <w:p w14:paraId="4D2B0D58" w14:textId="77777777" w:rsidR="0008276B" w:rsidRPr="0008276B" w:rsidRDefault="0008276B" w:rsidP="0008276B">
      <w:pPr>
        <w:pStyle w:val="Ttulo3"/>
        <w:rPr>
          <w:rFonts w:ascii="Times New Roman" w:hAnsi="Times New Roman" w:cs="Times New Roman"/>
        </w:rPr>
      </w:pPr>
      <w:r w:rsidRPr="0008276B">
        <w:rPr>
          <w:rFonts w:ascii="Times New Roman" w:hAnsi="Times New Roman" w:cs="Times New Roman"/>
        </w:rPr>
        <w:t>Análise do Código</w:t>
      </w:r>
    </w:p>
    <w:p w14:paraId="2CE6F9D0" w14:textId="185811FF" w:rsidR="0008276B" w:rsidRPr="0008276B" w:rsidRDefault="0008276B" w:rsidP="0008276B">
      <w:pPr>
        <w:ind w:firstLine="567"/>
        <w:rPr>
          <w:rFonts w:ascii="Times New Roman" w:hAnsi="Times New Roman"/>
          <w:sz w:val="22"/>
          <w:szCs w:val="22"/>
        </w:rPr>
      </w:pPr>
      <w:r w:rsidRPr="0008276B">
        <w:rPr>
          <w:rFonts w:ascii="Times New Roman" w:hAnsi="Times New Roman"/>
        </w:rPr>
        <w:t xml:space="preserve">Devido a complicações com algumas bibliotecas no código utilizado pelo grupo anterior, foi recomendado e orientado pelo professor uma alteração </w:t>
      </w:r>
      <w:r w:rsidRPr="0008276B">
        <w:rPr>
          <w:rFonts w:ascii="Times New Roman" w:hAnsi="Times New Roman"/>
        </w:rPr>
        <w:t>dele</w:t>
      </w:r>
      <w:r w:rsidRPr="0008276B">
        <w:rPr>
          <w:rFonts w:ascii="Times New Roman" w:hAnsi="Times New Roman"/>
        </w:rPr>
        <w:t>. Então nos foi dado outras referências, e assim implantamos outro método de reconhecimento de faces pela câmera, utilizando os arquivos landmarks.py e o arquivo.dat (que nomeamos como no projeto original).</w:t>
      </w:r>
      <w:r>
        <w:rPr>
          <w:rFonts w:ascii="Times New Roman" w:hAnsi="Times New Roman"/>
        </w:rPr>
        <w:t xml:space="preserve"> Todo o processo de instalação foi dentro do ambiente virtual Anaconda.</w:t>
      </w:r>
    </w:p>
    <w:p w14:paraId="5644C2A4" w14:textId="77777777" w:rsidR="0008276B" w:rsidRPr="0008276B" w:rsidRDefault="0008276B" w:rsidP="0008276B">
      <w:pPr>
        <w:ind w:firstLine="567"/>
        <w:rPr>
          <w:rFonts w:ascii="Times New Roman" w:hAnsi="Times New Roman"/>
          <w:sz w:val="22"/>
          <w:szCs w:val="22"/>
        </w:rPr>
      </w:pPr>
      <w:r w:rsidRPr="0008276B">
        <w:rPr>
          <w:rFonts w:ascii="Times New Roman" w:hAnsi="Times New Roman"/>
          <w:b/>
        </w:rPr>
        <w:t>landmarks.py:</w:t>
      </w:r>
      <w:r w:rsidRPr="0008276B">
        <w:rPr>
          <w:rFonts w:ascii="Times New Roman" w:hAnsi="Times New Roman"/>
        </w:rPr>
        <w:t xml:space="preserve"> No arquivo encontram-se as bibliotecas, as coordenadas da detecção de 68 pontos de referência de faces pela câmera, que são checados com base no arquivo “.</w:t>
      </w:r>
      <w:proofErr w:type="spellStart"/>
      <w:r w:rsidRPr="0008276B">
        <w:rPr>
          <w:rFonts w:ascii="Times New Roman" w:hAnsi="Times New Roman"/>
        </w:rPr>
        <w:t>dat</w:t>
      </w:r>
      <w:proofErr w:type="spellEnd"/>
      <w:r w:rsidRPr="0008276B">
        <w:rPr>
          <w:rFonts w:ascii="Times New Roman" w:hAnsi="Times New Roman"/>
        </w:rPr>
        <w:t xml:space="preserve">”. </w:t>
      </w:r>
    </w:p>
    <w:p w14:paraId="26EBEA91" w14:textId="77777777" w:rsidR="0008276B" w:rsidRPr="0008276B" w:rsidRDefault="0008276B" w:rsidP="0008276B">
      <w:pPr>
        <w:ind w:firstLine="567"/>
        <w:rPr>
          <w:rFonts w:ascii="Times New Roman" w:hAnsi="Times New Roman"/>
        </w:rPr>
      </w:pPr>
      <w:r w:rsidRPr="0008276B">
        <w:rPr>
          <w:rFonts w:ascii="Times New Roman" w:hAnsi="Times New Roman"/>
          <w:b/>
        </w:rPr>
        <w:t>“arquivo”.</w:t>
      </w:r>
      <w:proofErr w:type="spellStart"/>
      <w:r w:rsidRPr="0008276B">
        <w:rPr>
          <w:rFonts w:ascii="Times New Roman" w:hAnsi="Times New Roman"/>
          <w:b/>
        </w:rPr>
        <w:t>dat</w:t>
      </w:r>
      <w:proofErr w:type="spellEnd"/>
      <w:r w:rsidRPr="0008276B">
        <w:rPr>
          <w:rFonts w:ascii="Times New Roman" w:hAnsi="Times New Roman"/>
          <w:b/>
        </w:rPr>
        <w:t>:</w:t>
      </w:r>
      <w:r w:rsidRPr="0008276B">
        <w:rPr>
          <w:rFonts w:ascii="Times New Roman" w:hAnsi="Times New Roman"/>
        </w:rPr>
        <w:t xml:space="preserve"> Arquivo identificador de pontos de referência, que no método “</w:t>
      </w:r>
      <w:proofErr w:type="spellStart"/>
      <w:r w:rsidRPr="0008276B">
        <w:rPr>
          <w:rFonts w:ascii="Times New Roman" w:hAnsi="Times New Roman"/>
        </w:rPr>
        <w:t>shapepredictor</w:t>
      </w:r>
      <w:proofErr w:type="spellEnd"/>
      <w:r w:rsidRPr="0008276B">
        <w:rPr>
          <w:rFonts w:ascii="Times New Roman" w:hAnsi="Times New Roman"/>
        </w:rPr>
        <w:t xml:space="preserve">” da biblioteca </w:t>
      </w:r>
      <w:proofErr w:type="spellStart"/>
      <w:r w:rsidRPr="0008276B">
        <w:rPr>
          <w:rFonts w:ascii="Times New Roman" w:hAnsi="Times New Roman"/>
        </w:rPr>
        <w:t>dlib</w:t>
      </w:r>
      <w:proofErr w:type="spellEnd"/>
      <w:r w:rsidRPr="0008276B">
        <w:rPr>
          <w:rFonts w:ascii="Times New Roman" w:hAnsi="Times New Roman"/>
        </w:rPr>
        <w:t xml:space="preserve"> (no arquivo landmarks.py), busca desse arquivo as coordenadas para a detecção dos pontos de referências.</w:t>
      </w:r>
    </w:p>
    <w:p w14:paraId="78F79564" w14:textId="77777777" w:rsidR="0008276B" w:rsidRPr="00A3683C" w:rsidRDefault="0008276B" w:rsidP="0008276B">
      <w:pPr>
        <w:shd w:val="clear" w:color="auto" w:fill="FFFFFF"/>
        <w:spacing w:after="100"/>
        <w:ind w:firstLine="567"/>
        <w:rPr>
          <w:rFonts w:ascii="Times New Roman" w:hAnsi="Times New Roman"/>
        </w:rPr>
      </w:pPr>
    </w:p>
    <w:p w14:paraId="6CEE37D5" w14:textId="5BB45FFA" w:rsidR="00AB7233" w:rsidRPr="00A3683C" w:rsidRDefault="0004128D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Aplicativo de Reconhecimento de Objetos</w:t>
      </w:r>
    </w:p>
    <w:p w14:paraId="09E0D367" w14:textId="2AA0E66A" w:rsidR="00AB7233" w:rsidRPr="00A3683C" w:rsidRDefault="00AB7233" w:rsidP="00A3683C">
      <w:pPr>
        <w:shd w:val="clear" w:color="auto" w:fill="FFFFFF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Utilizaremos uma API que utiliza bibliotecas públicas para detectar vários objetos em uma imagem enviada, a principal biblioteca utilizada será a do TensorFlow, pois é uma biblioteca de aprendizado de máquina de código aberto (fornecida pela Google),</w:t>
      </w:r>
      <w:r w:rsidR="0004128D" w:rsidRPr="00A3683C">
        <w:rPr>
          <w:rFonts w:ascii="Times New Roman" w:hAnsi="Times New Roman"/>
        </w:rPr>
        <w:t xml:space="preserve"> o</w:t>
      </w:r>
      <w:r w:rsidRPr="00A3683C">
        <w:rPr>
          <w:rFonts w:ascii="Times New Roman" w:hAnsi="Times New Roman"/>
        </w:rPr>
        <w:t xml:space="preserve"> TensorFlow é executado em vários computadores para distribuir as cargas de trabalho de treinamento.</w:t>
      </w:r>
    </w:p>
    <w:p w14:paraId="111AD4FC" w14:textId="12C63ED4" w:rsidR="00AB7233" w:rsidRPr="00A3683C" w:rsidRDefault="00AB7233" w:rsidP="00A3683C">
      <w:pPr>
        <w:shd w:val="clear" w:color="auto" w:fill="FFFFFF"/>
        <w:spacing w:after="100"/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 xml:space="preserve">API Object Detection é uma estrutura que facilita a construção, o treinamento e a implantação de modelos de detecção de objetos. Ela fornece modelos de detecção de objetos pré-treinados para usuários que executam </w:t>
      </w:r>
      <w:r w:rsidR="0004128D" w:rsidRPr="00A3683C">
        <w:rPr>
          <w:rFonts w:ascii="Times New Roman" w:hAnsi="Times New Roman"/>
        </w:rPr>
        <w:t>Jobs</w:t>
      </w:r>
      <w:r w:rsidRPr="00A3683C">
        <w:rPr>
          <w:rFonts w:ascii="Times New Roman" w:hAnsi="Times New Roman"/>
        </w:rPr>
        <w:t xml:space="preserve"> de inferência. Os usuários não precisam treinar modelos a partir do zero.</w:t>
      </w:r>
    </w:p>
    <w:p w14:paraId="06780428" w14:textId="77777777" w:rsidR="009F4AC8" w:rsidRPr="00A3683C" w:rsidRDefault="009F4AC8" w:rsidP="00A3683C"/>
    <w:p w14:paraId="4544367E" w14:textId="77777777" w:rsidR="00573A12" w:rsidRPr="00A3683C" w:rsidRDefault="00573A12" w:rsidP="00A3683C">
      <w:pPr>
        <w:pStyle w:val="Ttulo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lastRenderedPageBreak/>
        <w:t xml:space="preserve">DESENVOLVIMENTO </w:t>
      </w:r>
    </w:p>
    <w:p w14:paraId="64EB4FF2" w14:textId="77777777" w:rsidR="004C5C4F" w:rsidRPr="00A3683C" w:rsidRDefault="004C5C4F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Grupo Anterior</w:t>
      </w:r>
    </w:p>
    <w:p w14:paraId="3266DE64" w14:textId="77777777" w:rsidR="004C5C4F" w:rsidRPr="00A3683C" w:rsidRDefault="004C5C4F" w:rsidP="00A3683C">
      <w:pPr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Estava desenvolvendo o reconhecimento facial de pessoas para quando o robô entrasse em contato com a pessoa, o Fatequino pudesse reconhecê-la e auxiliá-la através de perguntas feitas pela pessoa.</w:t>
      </w:r>
    </w:p>
    <w:p w14:paraId="2F6E7640" w14:textId="77777777" w:rsidR="009F4AC8" w:rsidRPr="00A3683C" w:rsidRDefault="009F4AC8" w:rsidP="00A3683C">
      <w:pPr>
        <w:ind w:firstLine="567"/>
        <w:rPr>
          <w:rFonts w:ascii="Times New Roman" w:hAnsi="Times New Roman"/>
        </w:rPr>
      </w:pPr>
    </w:p>
    <w:p w14:paraId="3BBB3983" w14:textId="77777777" w:rsidR="004C5C4F" w:rsidRPr="00A3683C" w:rsidRDefault="004C5C4F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Grupo Atual</w:t>
      </w:r>
    </w:p>
    <w:p w14:paraId="189A1C47" w14:textId="10C568ED" w:rsidR="004C5C4F" w:rsidRPr="00A3683C" w:rsidRDefault="0008276B" w:rsidP="00A3683C">
      <w:pPr>
        <w:ind w:firstLine="567"/>
        <w:rPr>
          <w:rFonts w:ascii="Times New Roman" w:hAnsi="Times New Roman"/>
        </w:rPr>
      </w:pPr>
      <w:r w:rsidRPr="0008276B">
        <w:rPr>
          <w:rFonts w:ascii="Times New Roman" w:hAnsi="Times New Roman"/>
        </w:rPr>
        <w:t xml:space="preserve">Documentar os métodos de instalação no projeto, atualizar no repositório </w:t>
      </w:r>
      <w:proofErr w:type="spellStart"/>
      <w:r w:rsidRPr="0008276B">
        <w:rPr>
          <w:rFonts w:ascii="Times New Roman" w:hAnsi="Times New Roman"/>
        </w:rPr>
        <w:t>github</w:t>
      </w:r>
      <w:proofErr w:type="spellEnd"/>
      <w:r w:rsidRPr="0008276B">
        <w:rPr>
          <w:rFonts w:ascii="Times New Roman" w:hAnsi="Times New Roman"/>
        </w:rPr>
        <w:t xml:space="preserve"> os arquivos e se possível implementar</w:t>
      </w:r>
      <w:r w:rsidR="004C5C4F" w:rsidRPr="00A3683C">
        <w:rPr>
          <w:rFonts w:ascii="Times New Roman" w:hAnsi="Times New Roman"/>
        </w:rPr>
        <w:t xml:space="preserve"> o reconhecimento de objetos com o propósito de poder desviar de paredes, objetos, pessoas que não querem interagir com o robô, evitando impactos para que o Fatequino seja danificado. Caso alguém queira interagir com o Fatequino, o usuário deverá acenar de forma direta para a câmera do robô a fim de que o Fatequino tenha a ciência de sua solicitação para responder alguma dúvida, seja de alunos ou professores.</w:t>
      </w:r>
    </w:p>
    <w:p w14:paraId="6B3B806B" w14:textId="77777777" w:rsidR="004C5C4F" w:rsidRPr="00A3683C" w:rsidRDefault="004C5C4F" w:rsidP="00A3683C">
      <w:pPr>
        <w:ind w:firstLine="567"/>
        <w:rPr>
          <w:rFonts w:ascii="Times New Roman" w:hAnsi="Times New Roman"/>
        </w:rPr>
      </w:pPr>
    </w:p>
    <w:p w14:paraId="64BA84A7" w14:textId="77777777" w:rsidR="004C5C4F" w:rsidRPr="00A3683C" w:rsidRDefault="004C5C4F" w:rsidP="00A3683C">
      <w:pPr>
        <w:pStyle w:val="Ttulo2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Implementação</w:t>
      </w:r>
    </w:p>
    <w:p w14:paraId="627FD734" w14:textId="77777777" w:rsidR="00457C03" w:rsidRPr="00A3683C" w:rsidRDefault="00457C03" w:rsidP="00A3683C">
      <w:pPr>
        <w:ind w:firstLine="567"/>
        <w:rPr>
          <w:rFonts w:ascii="Times New Roman" w:hAnsi="Times New Roman"/>
        </w:rPr>
      </w:pPr>
      <w:r w:rsidRPr="00A3683C">
        <w:rPr>
          <w:rFonts w:ascii="Times New Roman" w:hAnsi="Times New Roman"/>
        </w:rPr>
        <w:t>Trabalharemos com a segmentação (processamento de imagem) para identificar formas e objetos nas imagens, com o objetivo de poder identificar possíveis obstáculos. Há vários tipos de segmentação, porém a que mais se adequa ao nosso projeto é a descontinuidade de movimento, pois como o Fatequino estará sempre em movimento na Fatec, os obstáculos serão móveis e não fixos (no caso de pessoas), também como iremos utilizar o aceno, esse tipo de segmentação irá se adequar bem ao que foi sugerido para o projeto.</w:t>
      </w:r>
    </w:p>
    <w:p w14:paraId="24FB4503" w14:textId="77777777" w:rsidR="00B4158A" w:rsidRPr="00A3683C" w:rsidRDefault="00B4158A" w:rsidP="00A3683C"/>
    <w:p w14:paraId="56933970" w14:textId="77777777" w:rsidR="00D91320" w:rsidRPr="00A3683C" w:rsidRDefault="00DF37E7" w:rsidP="00A3683C">
      <w:pPr>
        <w:pStyle w:val="Ttulo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RESULTADOS E DISCUSSÃO</w:t>
      </w:r>
    </w:p>
    <w:p w14:paraId="690F641D" w14:textId="77777777" w:rsidR="00DA1A6B" w:rsidRPr="00A3683C" w:rsidRDefault="00DA1A6B" w:rsidP="00A3683C">
      <w:pPr>
        <w:spacing w:after="120"/>
        <w:contextualSpacing/>
        <w:rPr>
          <w:rFonts w:ascii="Times New Roman" w:hAnsi="Times New Roman"/>
        </w:rPr>
      </w:pPr>
    </w:p>
    <w:p w14:paraId="0E8091FE" w14:textId="77777777" w:rsidR="005B3567" w:rsidRPr="00A3683C" w:rsidRDefault="005B3567" w:rsidP="00A3683C">
      <w:pPr>
        <w:pStyle w:val="Ttulo1"/>
        <w:rPr>
          <w:rFonts w:ascii="Times New Roman" w:hAnsi="Times New Roman" w:cs="Times New Roman"/>
        </w:rPr>
      </w:pPr>
      <w:r w:rsidRPr="00A3683C">
        <w:rPr>
          <w:rFonts w:ascii="Times New Roman" w:hAnsi="Times New Roman" w:cs="Times New Roman"/>
        </w:rPr>
        <w:t>CONSIDERAÇÕES FINAIS</w:t>
      </w:r>
      <w:bookmarkEnd w:id="2"/>
    </w:p>
    <w:p w14:paraId="756D6E80" w14:textId="77777777" w:rsidR="00CE3AC1" w:rsidRPr="00A3683C" w:rsidRDefault="00CE3AC1" w:rsidP="00A3683C"/>
    <w:p w14:paraId="02350B4E" w14:textId="77777777" w:rsidR="004C5C4F" w:rsidRPr="00A3683C" w:rsidRDefault="004C5C4F" w:rsidP="00A3683C"/>
    <w:p w14:paraId="4B292A7A" w14:textId="31C11E2F" w:rsidR="00E4144D" w:rsidRDefault="00E4144D" w:rsidP="00A3683C"/>
    <w:p w14:paraId="58AFCE95" w14:textId="77777777" w:rsidR="00216680" w:rsidRDefault="00216680" w:rsidP="00A3683C"/>
    <w:p w14:paraId="50C555F2" w14:textId="3D7F0FB0" w:rsidR="00E4144D" w:rsidRDefault="00E4144D" w:rsidP="00A3683C"/>
    <w:p w14:paraId="4E89A68F" w14:textId="77777777" w:rsidR="00E4144D" w:rsidRPr="00A3683C" w:rsidRDefault="00E4144D" w:rsidP="00A3683C"/>
    <w:p w14:paraId="38317562" w14:textId="77777777" w:rsidR="003718C7" w:rsidRPr="00A3683C" w:rsidRDefault="000B308A" w:rsidP="00A3683C">
      <w:pPr>
        <w:rPr>
          <w:rFonts w:ascii="Times New Roman" w:hAnsi="Times New Roman"/>
          <w:b/>
        </w:rPr>
      </w:pPr>
      <w:r w:rsidRPr="00A3683C">
        <w:rPr>
          <w:rFonts w:ascii="Times New Roman" w:hAnsi="Times New Roman"/>
          <w:b/>
        </w:rPr>
        <w:lastRenderedPageBreak/>
        <w:t>REFERÊNCIAS</w:t>
      </w:r>
    </w:p>
    <w:bookmarkStart w:id="3" w:name="_Hlk481182238"/>
    <w:p w14:paraId="5C70F7DB" w14:textId="77777777" w:rsidR="004C5C4F" w:rsidRPr="00A3683C" w:rsidRDefault="004C5C4F" w:rsidP="00A3683C">
      <w:pPr>
        <w:jc w:val="left"/>
        <w:textAlignment w:val="baseline"/>
        <w:rPr>
          <w:rFonts w:ascii="Times New Roman" w:hAnsi="Times New Roman"/>
          <w:bdr w:val="none" w:sz="0" w:space="0" w:color="auto" w:frame="1"/>
        </w:rPr>
      </w:pPr>
      <w:r w:rsidRPr="00A3683C">
        <w:rPr>
          <w:rFonts w:ascii="Times New Roman" w:hAnsi="Times New Roman"/>
        </w:rPr>
        <w:fldChar w:fldCharType="begin"/>
      </w:r>
      <w:r w:rsidRPr="00A3683C">
        <w:rPr>
          <w:rFonts w:ascii="Times New Roman" w:hAnsi="Times New Roman"/>
        </w:rPr>
        <w:instrText xml:space="preserve"> HYPERLINK "http://gec.di.uminho.pt/lesi/vpc0304/Aula07Segmenta%C3%A7%C3%A3o.pdf" \o "http://gec.di.uminho.pt/lesi/vpc0304/Aula07Segmenta%C3%A7%C3%A3o.pdf" \t "_blank" </w:instrText>
      </w:r>
      <w:r w:rsidRPr="00A3683C">
        <w:rPr>
          <w:rFonts w:ascii="Times New Roman" w:hAnsi="Times New Roman"/>
        </w:rPr>
        <w:fldChar w:fldCharType="separate"/>
      </w:r>
      <w:r w:rsidRPr="00A3683C">
        <w:rPr>
          <w:rStyle w:val="Hyperlink"/>
          <w:rFonts w:ascii="Times New Roman" w:hAnsi="Times New Roman"/>
          <w:color w:val="auto"/>
          <w:u w:val="none"/>
          <w:bdr w:val="none" w:sz="0" w:space="0" w:color="auto" w:frame="1"/>
        </w:rPr>
        <w:t>http://gec.di.uminho.pt/lesi/vpc0304/Aula07Segmenta%C3%A7%C3%A3o.pdf</w:t>
      </w:r>
      <w:r w:rsidRPr="00A3683C">
        <w:rPr>
          <w:rFonts w:ascii="Times New Roman" w:hAnsi="Times New Roman"/>
        </w:rPr>
        <w:fldChar w:fldCharType="end"/>
      </w:r>
    </w:p>
    <w:p w14:paraId="74E182CB" w14:textId="77777777" w:rsidR="004C5C4F" w:rsidRPr="00A3683C" w:rsidRDefault="004A22FF" w:rsidP="00A3683C">
      <w:pPr>
        <w:jc w:val="left"/>
        <w:textAlignment w:val="baseline"/>
        <w:rPr>
          <w:rFonts w:ascii="Times New Roman" w:hAnsi="Times New Roman"/>
        </w:rPr>
      </w:pPr>
      <w:hyperlink r:id="rId11" w:history="1">
        <w:r w:rsidR="004C5C4F" w:rsidRPr="00A3683C">
          <w:rPr>
            <w:rStyle w:val="Hyperlink"/>
            <w:rFonts w:ascii="Times New Roman" w:hAnsi="Times New Roman"/>
            <w:color w:val="auto"/>
            <w:u w:val="none"/>
            <w:bdr w:val="none" w:sz="0" w:space="0" w:color="auto" w:frame="1"/>
          </w:rPr>
          <w:t>http://mtc-m16c.sid.inpe.br/col/sid.inpe.br/mtc-m18@80/2010/06.22.18.13/doc/106003.pdf</w:t>
        </w:r>
      </w:hyperlink>
    </w:p>
    <w:p w14:paraId="0A6397B7" w14:textId="3AB4C80E" w:rsidR="004C5C4F" w:rsidRPr="00A3683C" w:rsidRDefault="004A22FF" w:rsidP="00A3683C">
      <w:pPr>
        <w:textAlignment w:val="baseline"/>
        <w:rPr>
          <w:rStyle w:val="Hyperlink"/>
          <w:rFonts w:ascii="Times New Roman" w:hAnsi="Times New Roman"/>
          <w:color w:val="auto"/>
          <w:u w:val="none"/>
          <w:bdr w:val="none" w:sz="0" w:space="0" w:color="auto" w:frame="1"/>
        </w:rPr>
      </w:pPr>
      <w:hyperlink r:id="rId12" w:tgtFrame="_blank" w:tooltip="https://ieeexplore.ieee.org/document/1335450" w:history="1">
        <w:r w:rsidR="004C5C4F" w:rsidRPr="00A3683C">
          <w:rPr>
            <w:rStyle w:val="Hyperlink"/>
            <w:rFonts w:ascii="Times New Roman" w:hAnsi="Times New Roman"/>
            <w:color w:val="auto"/>
            <w:u w:val="none"/>
            <w:bdr w:val="none" w:sz="0" w:space="0" w:color="auto" w:frame="1"/>
          </w:rPr>
          <w:t>https://ieeexplore.ieee.org/document/1335450</w:t>
        </w:r>
      </w:hyperlink>
    </w:p>
    <w:p w14:paraId="446B87D1" w14:textId="4AE35022" w:rsidR="00AB7233" w:rsidRPr="00A3683C" w:rsidRDefault="00112494" w:rsidP="00A3683C">
      <w:pPr>
        <w:shd w:val="clear" w:color="auto" w:fill="FFFFFF"/>
        <w:spacing w:before="100" w:after="100"/>
        <w:rPr>
          <w:rFonts w:ascii="Times New Roman" w:hAnsi="Times New Roman"/>
        </w:rPr>
      </w:pPr>
      <w:r w:rsidRPr="00A3683C">
        <w:rPr>
          <w:rFonts w:ascii="Times New Roman" w:hAnsi="Times New Roman"/>
        </w:rPr>
        <w:t>https://mundoapi.com.br/materias/conheca-a-fantastica-google-cloud-vision-api-para-identificacao-de-objetos/</w:t>
      </w:r>
    </w:p>
    <w:p w14:paraId="79142725" w14:textId="77777777" w:rsidR="00112494" w:rsidRPr="00A3683C" w:rsidRDefault="00112494" w:rsidP="00A3683C">
      <w:pPr>
        <w:shd w:val="clear" w:color="auto" w:fill="FFFFFF"/>
        <w:spacing w:before="100" w:after="100"/>
        <w:rPr>
          <w:rFonts w:ascii="Times New Roman" w:hAnsi="Times New Roman"/>
        </w:rPr>
      </w:pPr>
      <w:r w:rsidRPr="00A3683C">
        <w:rPr>
          <w:rFonts w:ascii="Times New Roman" w:hAnsi="Times New Roman"/>
        </w:rPr>
        <w:t>https://pythonhelp.wordpress.com/2014/07/25/acessando-apis-rest-com-python/</w:t>
      </w:r>
    </w:p>
    <w:p w14:paraId="1072C75B" w14:textId="11C78AB4" w:rsidR="00112494" w:rsidRPr="00A3683C" w:rsidRDefault="00112494" w:rsidP="00A3683C">
      <w:pPr>
        <w:shd w:val="clear" w:color="auto" w:fill="FFFFFF"/>
        <w:spacing w:before="100" w:after="100"/>
        <w:rPr>
          <w:rFonts w:ascii="Times New Roman" w:hAnsi="Times New Roman"/>
        </w:rPr>
      </w:pPr>
      <w:r w:rsidRPr="00A3683C">
        <w:rPr>
          <w:rFonts w:ascii="Times New Roman" w:hAnsi="Times New Roman"/>
        </w:rPr>
        <w:t>https://pt.wikipedia.org/wiki/OpenCV</w:t>
      </w:r>
    </w:p>
    <w:p w14:paraId="29C00599" w14:textId="77777777" w:rsidR="004C5C4F" w:rsidRPr="00A3683C" w:rsidRDefault="004C5C4F" w:rsidP="00A3683C">
      <w:pPr>
        <w:textAlignment w:val="baseline"/>
        <w:rPr>
          <w:rFonts w:ascii="Times New Roman" w:hAnsi="Times New Roman"/>
        </w:rPr>
      </w:pPr>
    </w:p>
    <w:p w14:paraId="46A38850" w14:textId="77777777" w:rsidR="00BF369B" w:rsidRPr="00A3683C" w:rsidRDefault="004C5C4F" w:rsidP="00A3683C">
      <w:pPr>
        <w:jc w:val="center"/>
        <w:rPr>
          <w:rFonts w:ascii="Times New Roman" w:hAnsi="Times New Roman"/>
          <w:b/>
        </w:rPr>
      </w:pPr>
      <w:r w:rsidRPr="00A3683C">
        <w:rPr>
          <w:rFonts w:ascii="Times New Roman" w:hAnsi="Times New Roman"/>
          <w:b/>
        </w:rPr>
        <w:t xml:space="preserve"> </w:t>
      </w:r>
      <w:r w:rsidR="00162E8E" w:rsidRPr="00A3683C">
        <w:rPr>
          <w:rFonts w:ascii="Times New Roman" w:hAnsi="Times New Roman"/>
          <w:b/>
        </w:rPr>
        <w:t>“</w:t>
      </w:r>
      <w:r w:rsidR="00A17663" w:rsidRPr="00A3683C">
        <w:rPr>
          <w:rFonts w:ascii="Times New Roman" w:hAnsi="Times New Roman"/>
          <w:b/>
        </w:rPr>
        <w:t>O conteúdo expresso no trabalho é de inteira responsabilidade do(s) autor(es).</w:t>
      </w:r>
      <w:bookmarkEnd w:id="3"/>
      <w:r w:rsidR="00162E8E" w:rsidRPr="00A3683C">
        <w:rPr>
          <w:rFonts w:ascii="Times New Roman" w:hAnsi="Times New Roman"/>
          <w:b/>
        </w:rPr>
        <w:t>”</w:t>
      </w:r>
    </w:p>
    <w:sectPr w:rsidR="00BF369B" w:rsidRPr="00A3683C" w:rsidSect="001C727B">
      <w:headerReference w:type="default" r:id="rId13"/>
      <w:footerReference w:type="default" r:id="rId14"/>
      <w:pgSz w:w="11907" w:h="16840" w:code="9"/>
      <w:pgMar w:top="1134" w:right="1134" w:bottom="1134" w:left="1701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1A8151" w14:textId="77777777" w:rsidR="004A22FF" w:rsidRDefault="004A22FF">
      <w:pPr>
        <w:spacing w:line="240" w:lineRule="auto"/>
      </w:pPr>
      <w:r>
        <w:separator/>
      </w:r>
    </w:p>
  </w:endnote>
  <w:endnote w:type="continuationSeparator" w:id="0">
    <w:p w14:paraId="0278716C" w14:textId="77777777" w:rsidR="004A22FF" w:rsidRDefault="004A22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0A9E5" w14:textId="77777777" w:rsidR="000D00C1" w:rsidRDefault="000D00C1" w:rsidP="00671E85">
    <w:pPr>
      <w:pStyle w:val="Rodap"/>
      <w:spacing w:line="240" w:lineRule="auto"/>
      <w:jc w:val="center"/>
      <w:rPr>
        <w:color w:val="FF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3BD092" w14:textId="77777777" w:rsidR="004A22FF" w:rsidRDefault="004A22FF">
      <w:pPr>
        <w:spacing w:line="240" w:lineRule="auto"/>
      </w:pPr>
      <w:bookmarkStart w:id="0" w:name="_Hlk481184532"/>
      <w:bookmarkEnd w:id="0"/>
      <w:r>
        <w:separator/>
      </w:r>
    </w:p>
  </w:footnote>
  <w:footnote w:type="continuationSeparator" w:id="0">
    <w:p w14:paraId="3138FC8A" w14:textId="77777777" w:rsidR="004A22FF" w:rsidRDefault="004A22F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756"/>
      <w:gridCol w:w="4881"/>
      <w:gridCol w:w="643"/>
    </w:tblGrid>
    <w:tr w:rsidR="004A558F" w14:paraId="0EE57603" w14:textId="77777777" w:rsidTr="003A35DA">
      <w:trPr>
        <w:trHeight w:val="713"/>
      </w:trPr>
      <w:tc>
        <w:tcPr>
          <w:tcW w:w="3726" w:type="dxa"/>
          <w:vAlign w:val="center"/>
        </w:tcPr>
        <w:p w14:paraId="1FACC05B" w14:textId="77777777" w:rsidR="004A558F" w:rsidRDefault="004A558F" w:rsidP="00CC0A4E">
          <w:r w:rsidRPr="00CC0A4E">
            <w:rPr>
              <w:noProof/>
            </w:rPr>
            <w:drawing>
              <wp:inline distT="0" distB="0" distL="0" distR="0" wp14:anchorId="19623AC1" wp14:editId="6874B93B">
                <wp:extent cx="2247265" cy="468630"/>
                <wp:effectExtent l="0" t="0" r="635" b="7620"/>
                <wp:docPr id="3" name="Imagem 3" descr="C:\Users\User\Downloads\logoSimGeTec_20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User\Downloads\logoSimGeTec_2017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247265" cy="468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42" w:type="dxa"/>
          <w:vAlign w:val="center"/>
        </w:tcPr>
        <w:p w14:paraId="415C2538" w14:textId="77777777" w:rsidR="004A558F" w:rsidRDefault="004A558F" w:rsidP="00CC0A4E">
          <w:r w:rsidRPr="00CC0A4E">
            <w:rPr>
              <w:noProof/>
            </w:rPr>
            <mc:AlternateContent>
              <mc:Choice Requires="wps">
                <w:drawing>
                  <wp:inline distT="0" distB="0" distL="0" distR="0" wp14:anchorId="60F2F256" wp14:editId="6347A847">
                    <wp:extent cx="2962275" cy="771525"/>
                    <wp:effectExtent l="0" t="0" r="0" b="0"/>
                    <wp:docPr id="4" name="Retângulo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962275" cy="7715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3A9FBF" w14:textId="77777777" w:rsidR="005630D0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Centro Estadual de Educação Tecnológica</w:t>
                                </w:r>
                                <w:r w:rsid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 xml:space="preserve"> </w:t>
                                </w: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Paula Souza</w:t>
                                </w:r>
                              </w:p>
                              <w:p w14:paraId="510F3DF3" w14:textId="77777777" w:rsidR="00651A7A" w:rsidRPr="0054321E" w:rsidRDefault="005630D0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Faculdade de Tecnologia de Carapicuíba</w:t>
                                </w:r>
                              </w:p>
                              <w:p w14:paraId="50C86BC4" w14:textId="77777777" w:rsidR="005630D0" w:rsidRPr="0054321E" w:rsidRDefault="0086222C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19 a 24 de j</w:t>
                                </w:r>
                                <w:r w:rsidR="005630D0"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unho de 2017</w:t>
                                </w:r>
                              </w:p>
                              <w:p w14:paraId="33DB2BE6" w14:textId="77777777" w:rsidR="00651A7A" w:rsidRPr="006351D9" w:rsidRDefault="001C521A" w:rsidP="00651A7A">
                                <w:pPr>
                                  <w:spacing w:line="240" w:lineRule="auto"/>
                                  <w:jc w:val="center"/>
                                  <w:rPr>
                                    <w:rFonts w:cs="Arial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54321E">
                                  <w:rPr>
                                    <w:rFonts w:cs="Arial"/>
                                    <w:b/>
                                    <w:color w:val="000000" w:themeColor="text1"/>
                                    <w:sz w:val="16"/>
                                    <w:szCs w:val="16"/>
                                  </w:rPr>
                                  <w:t>ISSN: 2526-6241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rect w14:anchorId="60F2F256" id="Retângulo 4" o:spid="_x0000_s1026" style="width:233.25pt;height:6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" filled="f" stroked="f" strokeweight="1.35pt">
                    <v:textbox>
                      <w:txbxContent>
                        <w:p w14:paraId="513A9FBF" w14:textId="77777777" w:rsidR="005630D0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Centro Estadual de Educação Tecnológica</w:t>
                          </w:r>
                          <w:r w:rsid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Paula Souza</w:t>
                          </w:r>
                        </w:p>
                        <w:p w14:paraId="510F3DF3" w14:textId="77777777" w:rsidR="00651A7A" w:rsidRPr="0054321E" w:rsidRDefault="005630D0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Faculdade de Tecnologia de Carapicuíba</w:t>
                          </w:r>
                        </w:p>
                        <w:p w14:paraId="50C86BC4" w14:textId="77777777" w:rsidR="005630D0" w:rsidRPr="0054321E" w:rsidRDefault="0086222C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19 a 24 de j</w:t>
                          </w:r>
                          <w:r w:rsidR="005630D0"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unho de 2017</w:t>
                          </w:r>
                        </w:p>
                        <w:p w14:paraId="33DB2BE6" w14:textId="77777777" w:rsidR="00651A7A" w:rsidRPr="006351D9" w:rsidRDefault="001C521A" w:rsidP="00651A7A">
                          <w:pPr>
                            <w:spacing w:line="240" w:lineRule="auto"/>
                            <w:jc w:val="center"/>
                            <w:rPr>
                              <w:rFonts w:cs="Arial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54321E">
                            <w:rPr>
                              <w:rFonts w:cs="Arial"/>
                              <w:b/>
                              <w:color w:val="000000" w:themeColor="text1"/>
                              <w:sz w:val="16"/>
                              <w:szCs w:val="16"/>
                            </w:rPr>
                            <w:t>ISSN: 2526-6241</w:t>
                          </w:r>
                        </w:p>
                      </w:txbxContent>
                    </v:textbox>
                    <w10:anchorlock/>
                  </v:rect>
                </w:pict>
              </mc:Fallback>
            </mc:AlternateContent>
          </w:r>
        </w:p>
      </w:tc>
      <w:tc>
        <w:tcPr>
          <w:tcW w:w="643" w:type="dxa"/>
          <w:vAlign w:val="center"/>
        </w:tcPr>
        <w:p w14:paraId="070CBE19" w14:textId="77777777" w:rsidR="004A558F" w:rsidRPr="00143165" w:rsidRDefault="004A558F" w:rsidP="00CC0A4E">
          <w:pPr>
            <w:rPr>
              <w:rFonts w:ascii="Times New Roman" w:hAnsi="Times New Roman"/>
            </w:rPr>
          </w:pPr>
          <w:r w:rsidRPr="00143165">
            <w:rPr>
              <w:rFonts w:ascii="Times New Roman" w:hAnsi="Times New Roman"/>
            </w:rPr>
            <w:fldChar w:fldCharType="begin"/>
          </w:r>
          <w:r w:rsidRPr="00143165">
            <w:rPr>
              <w:rFonts w:ascii="Times New Roman" w:hAnsi="Times New Roman"/>
            </w:rPr>
            <w:instrText>PAGE   \* MERGEFORMAT</w:instrText>
          </w:r>
          <w:r w:rsidRPr="00143165">
            <w:rPr>
              <w:rFonts w:ascii="Times New Roman" w:hAnsi="Times New Roman"/>
            </w:rPr>
            <w:fldChar w:fldCharType="separate"/>
          </w:r>
          <w:r w:rsidR="00566EE5">
            <w:rPr>
              <w:rFonts w:ascii="Times New Roman" w:hAnsi="Times New Roman"/>
              <w:noProof/>
            </w:rPr>
            <w:t>1</w:t>
          </w:r>
          <w:r w:rsidRPr="00143165">
            <w:rPr>
              <w:rFonts w:ascii="Times New Roman" w:hAnsi="Times New Roman"/>
            </w:rPr>
            <w:fldChar w:fldCharType="end"/>
          </w:r>
        </w:p>
      </w:tc>
    </w:tr>
  </w:tbl>
  <w:p w14:paraId="13ED1C05" w14:textId="77777777" w:rsidR="000D00C1" w:rsidRDefault="000D00C1" w:rsidP="00D162BD">
    <w:pPr>
      <w:pStyle w:val="Cabealho"/>
      <w:ind w:right="360"/>
      <w:jc w:val="center"/>
      <w:rPr>
        <w:sz w:val="6"/>
      </w:rPr>
    </w:pPr>
  </w:p>
  <w:p w14:paraId="0A58B7DF" w14:textId="77777777" w:rsidR="00655EC1" w:rsidRPr="00D162BD" w:rsidRDefault="00655EC1" w:rsidP="00D162BD">
    <w:pPr>
      <w:pStyle w:val="Cabealho"/>
      <w:ind w:right="360"/>
      <w:jc w:val="center"/>
      <w:rPr>
        <w:sz w:val="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6D2748"/>
    <w:multiLevelType w:val="hybridMultilevel"/>
    <w:tmpl w:val="499E8EC4"/>
    <w:lvl w:ilvl="0" w:tplc="4A340CB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6708D0"/>
    <w:multiLevelType w:val="hybridMultilevel"/>
    <w:tmpl w:val="8D7682A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26579F"/>
    <w:multiLevelType w:val="multilevel"/>
    <w:tmpl w:val="5BD67844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  <w:szCs w:val="28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" w15:restartNumberingAfterBreak="0">
    <w:nsid w:val="2A053182"/>
    <w:multiLevelType w:val="hybridMultilevel"/>
    <w:tmpl w:val="31AE2994"/>
    <w:lvl w:ilvl="0" w:tplc="A866E9D0">
      <w:start w:val="1"/>
      <w:numFmt w:val="lowerLetter"/>
      <w:pStyle w:val="EstiloAlnea"/>
      <w:lvlText w:val="%1)"/>
      <w:lvlJc w:val="left"/>
      <w:pPr>
        <w:tabs>
          <w:tab w:val="num" w:pos="1134"/>
        </w:tabs>
        <w:ind w:left="1134" w:hanging="42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30863431"/>
    <w:multiLevelType w:val="hybridMultilevel"/>
    <w:tmpl w:val="E146FBB4"/>
    <w:lvl w:ilvl="0" w:tplc="CCBA882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C5E9D8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71C3B5E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A845E22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5A4FAC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820AF76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8CF2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F7AB31C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9BACCCA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 w15:restartNumberingAfterBreak="0">
    <w:nsid w:val="3BEB608B"/>
    <w:multiLevelType w:val="multilevel"/>
    <w:tmpl w:val="BFBE66B0"/>
    <w:lvl w:ilvl="0">
      <w:start w:val="1"/>
      <w:numFmt w:val="decimal"/>
      <w:lvlText w:val="%1."/>
      <w:lvlJc w:val="left"/>
      <w:pPr>
        <w:ind w:left="79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1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1" w:hanging="1800"/>
      </w:pPr>
      <w:rPr>
        <w:rFonts w:hint="default"/>
      </w:rPr>
    </w:lvl>
  </w:abstractNum>
  <w:abstractNum w:abstractNumId="6" w15:restartNumberingAfterBreak="0">
    <w:nsid w:val="45951DD2"/>
    <w:multiLevelType w:val="hybridMultilevel"/>
    <w:tmpl w:val="888E42C8"/>
    <w:lvl w:ilvl="0" w:tplc="04160017">
      <w:start w:val="1"/>
      <w:numFmt w:val="lowerLetter"/>
      <w:lvlText w:val="%1)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8CC5A5A"/>
    <w:multiLevelType w:val="multilevel"/>
    <w:tmpl w:val="CBC03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637125"/>
    <w:multiLevelType w:val="hybridMultilevel"/>
    <w:tmpl w:val="C0F27D20"/>
    <w:lvl w:ilvl="0" w:tplc="AF34F5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0B0F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90EB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6EF2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45429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46234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28844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6A4B6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B1A032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9C325C"/>
    <w:multiLevelType w:val="hybridMultilevel"/>
    <w:tmpl w:val="472CAE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82264"/>
    <w:multiLevelType w:val="hybridMultilevel"/>
    <w:tmpl w:val="42C6F4FA"/>
    <w:lvl w:ilvl="0" w:tplc="0416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78C3CD2"/>
    <w:multiLevelType w:val="hybridMultilevel"/>
    <w:tmpl w:val="FCF26DFE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0"/>
  </w:num>
  <w:num w:numId="5">
    <w:abstractNumId w:val="8"/>
  </w:num>
  <w:num w:numId="6">
    <w:abstractNumId w:val="1"/>
  </w:num>
  <w:num w:numId="7">
    <w:abstractNumId w:val="11"/>
  </w:num>
  <w:num w:numId="8">
    <w:abstractNumId w:val="5"/>
  </w:num>
  <w:num w:numId="9">
    <w:abstractNumId w:val="3"/>
  </w:num>
  <w:num w:numId="10">
    <w:abstractNumId w:val="3"/>
    <w:lvlOverride w:ilvl="0">
      <w:startOverride w:val="1"/>
    </w:lvlOverride>
  </w:num>
  <w:num w:numId="11">
    <w:abstractNumId w:val="10"/>
  </w:num>
  <w:num w:numId="12">
    <w:abstractNumId w:val="7"/>
  </w:num>
  <w:num w:numId="1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ocumentProtection w:edit="forms" w:enforcement="0"/>
  <w:defaultTabStop w:val="708"/>
  <w:hyphenationZone w:val="425"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2E08"/>
    <w:rsid w:val="00000535"/>
    <w:rsid w:val="00001F27"/>
    <w:rsid w:val="00006FA7"/>
    <w:rsid w:val="000078AF"/>
    <w:rsid w:val="00010705"/>
    <w:rsid w:val="000113DC"/>
    <w:rsid w:val="00013265"/>
    <w:rsid w:val="0001382B"/>
    <w:rsid w:val="00016503"/>
    <w:rsid w:val="00017BDD"/>
    <w:rsid w:val="000209DF"/>
    <w:rsid w:val="00022785"/>
    <w:rsid w:val="000330DE"/>
    <w:rsid w:val="0003585A"/>
    <w:rsid w:val="0004128D"/>
    <w:rsid w:val="00041840"/>
    <w:rsid w:val="00041BDB"/>
    <w:rsid w:val="00042F60"/>
    <w:rsid w:val="00043A98"/>
    <w:rsid w:val="000453C9"/>
    <w:rsid w:val="00050462"/>
    <w:rsid w:val="0005406A"/>
    <w:rsid w:val="000546D0"/>
    <w:rsid w:val="00054AAC"/>
    <w:rsid w:val="00055FF0"/>
    <w:rsid w:val="0006628F"/>
    <w:rsid w:val="000663BA"/>
    <w:rsid w:val="000704DD"/>
    <w:rsid w:val="00070A47"/>
    <w:rsid w:val="00071A22"/>
    <w:rsid w:val="00077239"/>
    <w:rsid w:val="000777A1"/>
    <w:rsid w:val="0008276B"/>
    <w:rsid w:val="00084A64"/>
    <w:rsid w:val="00090CCB"/>
    <w:rsid w:val="00090E36"/>
    <w:rsid w:val="00095379"/>
    <w:rsid w:val="00097691"/>
    <w:rsid w:val="000A05F4"/>
    <w:rsid w:val="000B2726"/>
    <w:rsid w:val="000B308A"/>
    <w:rsid w:val="000C5365"/>
    <w:rsid w:val="000D00C1"/>
    <w:rsid w:val="000D6778"/>
    <w:rsid w:val="000D6838"/>
    <w:rsid w:val="000E061D"/>
    <w:rsid w:val="000E064F"/>
    <w:rsid w:val="000E09F2"/>
    <w:rsid w:val="000E3E33"/>
    <w:rsid w:val="000E42E9"/>
    <w:rsid w:val="000E5ECD"/>
    <w:rsid w:val="000E64AA"/>
    <w:rsid w:val="000F49E1"/>
    <w:rsid w:val="0010200B"/>
    <w:rsid w:val="00102F7F"/>
    <w:rsid w:val="00111900"/>
    <w:rsid w:val="00111E1E"/>
    <w:rsid w:val="00112494"/>
    <w:rsid w:val="00125AF5"/>
    <w:rsid w:val="00136F55"/>
    <w:rsid w:val="00137D29"/>
    <w:rsid w:val="001413C9"/>
    <w:rsid w:val="00143165"/>
    <w:rsid w:val="001517AF"/>
    <w:rsid w:val="00151F9D"/>
    <w:rsid w:val="00152B40"/>
    <w:rsid w:val="00153288"/>
    <w:rsid w:val="00156670"/>
    <w:rsid w:val="0015716B"/>
    <w:rsid w:val="00161474"/>
    <w:rsid w:val="00162E8E"/>
    <w:rsid w:val="00163511"/>
    <w:rsid w:val="00165222"/>
    <w:rsid w:val="00165314"/>
    <w:rsid w:val="001661D8"/>
    <w:rsid w:val="00171C2D"/>
    <w:rsid w:val="00172622"/>
    <w:rsid w:val="00177EBA"/>
    <w:rsid w:val="001801F0"/>
    <w:rsid w:val="00184582"/>
    <w:rsid w:val="00186A50"/>
    <w:rsid w:val="00187E16"/>
    <w:rsid w:val="00190679"/>
    <w:rsid w:val="001910B2"/>
    <w:rsid w:val="001A6C11"/>
    <w:rsid w:val="001B0C9B"/>
    <w:rsid w:val="001B3064"/>
    <w:rsid w:val="001C193B"/>
    <w:rsid w:val="001C2FF0"/>
    <w:rsid w:val="001C521A"/>
    <w:rsid w:val="001C52B2"/>
    <w:rsid w:val="001C727B"/>
    <w:rsid w:val="001C7D42"/>
    <w:rsid w:val="001D0723"/>
    <w:rsid w:val="001D216C"/>
    <w:rsid w:val="001D4C01"/>
    <w:rsid w:val="001D6E49"/>
    <w:rsid w:val="001E1A1B"/>
    <w:rsid w:val="001E26E6"/>
    <w:rsid w:val="001E4548"/>
    <w:rsid w:val="001F0E67"/>
    <w:rsid w:val="001F3B69"/>
    <w:rsid w:val="001F6172"/>
    <w:rsid w:val="001F646C"/>
    <w:rsid w:val="001F6D76"/>
    <w:rsid w:val="001F6FB6"/>
    <w:rsid w:val="002029EA"/>
    <w:rsid w:val="00207E1E"/>
    <w:rsid w:val="00216680"/>
    <w:rsid w:val="002253EF"/>
    <w:rsid w:val="00225CED"/>
    <w:rsid w:val="00226310"/>
    <w:rsid w:val="00227E2B"/>
    <w:rsid w:val="00231EE4"/>
    <w:rsid w:val="00233819"/>
    <w:rsid w:val="00243A36"/>
    <w:rsid w:val="002534D8"/>
    <w:rsid w:val="00264840"/>
    <w:rsid w:val="00266181"/>
    <w:rsid w:val="00266D8C"/>
    <w:rsid w:val="00272567"/>
    <w:rsid w:val="00274A8E"/>
    <w:rsid w:val="00275357"/>
    <w:rsid w:val="00276654"/>
    <w:rsid w:val="00281554"/>
    <w:rsid w:val="0028230F"/>
    <w:rsid w:val="00284F95"/>
    <w:rsid w:val="00286DDA"/>
    <w:rsid w:val="00293B55"/>
    <w:rsid w:val="00295455"/>
    <w:rsid w:val="002A4E64"/>
    <w:rsid w:val="002B01A6"/>
    <w:rsid w:val="002B13F8"/>
    <w:rsid w:val="002B52FA"/>
    <w:rsid w:val="002B667E"/>
    <w:rsid w:val="002B73A7"/>
    <w:rsid w:val="002C1B0E"/>
    <w:rsid w:val="002D0D15"/>
    <w:rsid w:val="002D2A45"/>
    <w:rsid w:val="002E14D0"/>
    <w:rsid w:val="002E7F2E"/>
    <w:rsid w:val="002F1563"/>
    <w:rsid w:val="002F34A0"/>
    <w:rsid w:val="002F68EF"/>
    <w:rsid w:val="002F75BE"/>
    <w:rsid w:val="002F7642"/>
    <w:rsid w:val="00301377"/>
    <w:rsid w:val="003033C0"/>
    <w:rsid w:val="00306554"/>
    <w:rsid w:val="00310456"/>
    <w:rsid w:val="00313AFD"/>
    <w:rsid w:val="003305B2"/>
    <w:rsid w:val="003327E3"/>
    <w:rsid w:val="00335BA8"/>
    <w:rsid w:val="00341319"/>
    <w:rsid w:val="00342933"/>
    <w:rsid w:val="00343E25"/>
    <w:rsid w:val="0034428D"/>
    <w:rsid w:val="00344423"/>
    <w:rsid w:val="003449A4"/>
    <w:rsid w:val="00350DDA"/>
    <w:rsid w:val="00362A35"/>
    <w:rsid w:val="00365ACC"/>
    <w:rsid w:val="00367E3F"/>
    <w:rsid w:val="00371250"/>
    <w:rsid w:val="003718C7"/>
    <w:rsid w:val="0037549B"/>
    <w:rsid w:val="00376493"/>
    <w:rsid w:val="003768CF"/>
    <w:rsid w:val="00384A82"/>
    <w:rsid w:val="003878E6"/>
    <w:rsid w:val="0039049C"/>
    <w:rsid w:val="00391140"/>
    <w:rsid w:val="003920AA"/>
    <w:rsid w:val="00396FB3"/>
    <w:rsid w:val="003A35DA"/>
    <w:rsid w:val="003A4C50"/>
    <w:rsid w:val="003A674F"/>
    <w:rsid w:val="003B232D"/>
    <w:rsid w:val="003B4D33"/>
    <w:rsid w:val="003B78DF"/>
    <w:rsid w:val="003C0B6E"/>
    <w:rsid w:val="003D081B"/>
    <w:rsid w:val="003D5B6F"/>
    <w:rsid w:val="003D5CB6"/>
    <w:rsid w:val="003F39B3"/>
    <w:rsid w:val="004028D7"/>
    <w:rsid w:val="00405583"/>
    <w:rsid w:val="0041126E"/>
    <w:rsid w:val="00413ED4"/>
    <w:rsid w:val="00424FD6"/>
    <w:rsid w:val="004319F8"/>
    <w:rsid w:val="004328F6"/>
    <w:rsid w:val="00433A55"/>
    <w:rsid w:val="00455EDC"/>
    <w:rsid w:val="00457C03"/>
    <w:rsid w:val="004600C1"/>
    <w:rsid w:val="00463CEF"/>
    <w:rsid w:val="004705B9"/>
    <w:rsid w:val="00470BCF"/>
    <w:rsid w:val="0048098D"/>
    <w:rsid w:val="00482DA0"/>
    <w:rsid w:val="004859AC"/>
    <w:rsid w:val="00486A31"/>
    <w:rsid w:val="00492250"/>
    <w:rsid w:val="00492644"/>
    <w:rsid w:val="00495147"/>
    <w:rsid w:val="004A22FF"/>
    <w:rsid w:val="004A335C"/>
    <w:rsid w:val="004A558F"/>
    <w:rsid w:val="004B1410"/>
    <w:rsid w:val="004B2384"/>
    <w:rsid w:val="004B4190"/>
    <w:rsid w:val="004C04D6"/>
    <w:rsid w:val="004C5769"/>
    <w:rsid w:val="004C5C4F"/>
    <w:rsid w:val="004D5EF1"/>
    <w:rsid w:val="004D7C7E"/>
    <w:rsid w:val="004E0C7D"/>
    <w:rsid w:val="004E1663"/>
    <w:rsid w:val="004E1C2A"/>
    <w:rsid w:val="004E35BD"/>
    <w:rsid w:val="004F33F7"/>
    <w:rsid w:val="00500326"/>
    <w:rsid w:val="00504B90"/>
    <w:rsid w:val="005051EA"/>
    <w:rsid w:val="00517718"/>
    <w:rsid w:val="00522940"/>
    <w:rsid w:val="005300A3"/>
    <w:rsid w:val="00531144"/>
    <w:rsid w:val="0053712B"/>
    <w:rsid w:val="00537EB9"/>
    <w:rsid w:val="0054074E"/>
    <w:rsid w:val="0054321E"/>
    <w:rsid w:val="00544646"/>
    <w:rsid w:val="0054479D"/>
    <w:rsid w:val="0054591E"/>
    <w:rsid w:val="005515EB"/>
    <w:rsid w:val="005520B1"/>
    <w:rsid w:val="00557872"/>
    <w:rsid w:val="0056094B"/>
    <w:rsid w:val="00562F76"/>
    <w:rsid w:val="005630D0"/>
    <w:rsid w:val="0056342B"/>
    <w:rsid w:val="00566EE5"/>
    <w:rsid w:val="00570D6E"/>
    <w:rsid w:val="00573A12"/>
    <w:rsid w:val="005747F7"/>
    <w:rsid w:val="005764A9"/>
    <w:rsid w:val="00582240"/>
    <w:rsid w:val="00583984"/>
    <w:rsid w:val="005849A9"/>
    <w:rsid w:val="00585A2B"/>
    <w:rsid w:val="005865F2"/>
    <w:rsid w:val="00590E8F"/>
    <w:rsid w:val="005A0DAC"/>
    <w:rsid w:val="005A13D2"/>
    <w:rsid w:val="005A6E92"/>
    <w:rsid w:val="005A7F67"/>
    <w:rsid w:val="005B266B"/>
    <w:rsid w:val="005B3567"/>
    <w:rsid w:val="005B537A"/>
    <w:rsid w:val="005B6391"/>
    <w:rsid w:val="005B721A"/>
    <w:rsid w:val="005C30F7"/>
    <w:rsid w:val="005C5B0B"/>
    <w:rsid w:val="005D6B6B"/>
    <w:rsid w:val="005E2F1A"/>
    <w:rsid w:val="005F0A50"/>
    <w:rsid w:val="005F2D86"/>
    <w:rsid w:val="005F47DA"/>
    <w:rsid w:val="00601C78"/>
    <w:rsid w:val="00602FE5"/>
    <w:rsid w:val="006053C8"/>
    <w:rsid w:val="006076FF"/>
    <w:rsid w:val="006079CC"/>
    <w:rsid w:val="006265A2"/>
    <w:rsid w:val="006351D9"/>
    <w:rsid w:val="0064079B"/>
    <w:rsid w:val="00642C02"/>
    <w:rsid w:val="00644C50"/>
    <w:rsid w:val="00650FD1"/>
    <w:rsid w:val="00651A7A"/>
    <w:rsid w:val="00654E46"/>
    <w:rsid w:val="00655A7B"/>
    <w:rsid w:val="00655EC1"/>
    <w:rsid w:val="006569DE"/>
    <w:rsid w:val="00656BA7"/>
    <w:rsid w:val="006603ED"/>
    <w:rsid w:val="006614B7"/>
    <w:rsid w:val="00661694"/>
    <w:rsid w:val="0066203A"/>
    <w:rsid w:val="006621B7"/>
    <w:rsid w:val="00666747"/>
    <w:rsid w:val="00666DDB"/>
    <w:rsid w:val="00670E4E"/>
    <w:rsid w:val="00671E85"/>
    <w:rsid w:val="00673A72"/>
    <w:rsid w:val="00677290"/>
    <w:rsid w:val="006775EF"/>
    <w:rsid w:val="00680FB7"/>
    <w:rsid w:val="006833ED"/>
    <w:rsid w:val="00685F26"/>
    <w:rsid w:val="00690137"/>
    <w:rsid w:val="006909EC"/>
    <w:rsid w:val="00691E42"/>
    <w:rsid w:val="00692021"/>
    <w:rsid w:val="00694489"/>
    <w:rsid w:val="006959A7"/>
    <w:rsid w:val="006970E3"/>
    <w:rsid w:val="006A2E0B"/>
    <w:rsid w:val="006A72D2"/>
    <w:rsid w:val="006B73AF"/>
    <w:rsid w:val="006C0EF6"/>
    <w:rsid w:val="006C13AA"/>
    <w:rsid w:val="006C727E"/>
    <w:rsid w:val="006D4A30"/>
    <w:rsid w:val="006E663B"/>
    <w:rsid w:val="006F0244"/>
    <w:rsid w:val="006F2B68"/>
    <w:rsid w:val="006F3C4C"/>
    <w:rsid w:val="006F4CCA"/>
    <w:rsid w:val="00701745"/>
    <w:rsid w:val="00701AF3"/>
    <w:rsid w:val="00701FCB"/>
    <w:rsid w:val="007032F6"/>
    <w:rsid w:val="00705080"/>
    <w:rsid w:val="00707DFF"/>
    <w:rsid w:val="007108DC"/>
    <w:rsid w:val="00710FC8"/>
    <w:rsid w:val="00715713"/>
    <w:rsid w:val="00721491"/>
    <w:rsid w:val="0073142D"/>
    <w:rsid w:val="0073323D"/>
    <w:rsid w:val="0075226F"/>
    <w:rsid w:val="00752D17"/>
    <w:rsid w:val="00753BDE"/>
    <w:rsid w:val="007601E8"/>
    <w:rsid w:val="00762EEB"/>
    <w:rsid w:val="007716AA"/>
    <w:rsid w:val="00781AAE"/>
    <w:rsid w:val="007870B7"/>
    <w:rsid w:val="00794CC6"/>
    <w:rsid w:val="007A4956"/>
    <w:rsid w:val="007A60D1"/>
    <w:rsid w:val="007B2C70"/>
    <w:rsid w:val="007B3611"/>
    <w:rsid w:val="007B5ED1"/>
    <w:rsid w:val="007C44A6"/>
    <w:rsid w:val="007C6664"/>
    <w:rsid w:val="007D0B82"/>
    <w:rsid w:val="007D4A8B"/>
    <w:rsid w:val="007D7F06"/>
    <w:rsid w:val="007E21BE"/>
    <w:rsid w:val="007E3776"/>
    <w:rsid w:val="007E529B"/>
    <w:rsid w:val="007F3DF1"/>
    <w:rsid w:val="007F430E"/>
    <w:rsid w:val="007F7359"/>
    <w:rsid w:val="0080068B"/>
    <w:rsid w:val="00800807"/>
    <w:rsid w:val="008010BB"/>
    <w:rsid w:val="00804BF2"/>
    <w:rsid w:val="00804CB6"/>
    <w:rsid w:val="008149AE"/>
    <w:rsid w:val="00814DAD"/>
    <w:rsid w:val="0081658A"/>
    <w:rsid w:val="008167F9"/>
    <w:rsid w:val="0082049A"/>
    <w:rsid w:val="00820FDE"/>
    <w:rsid w:val="00824AF6"/>
    <w:rsid w:val="00825550"/>
    <w:rsid w:val="00827C1C"/>
    <w:rsid w:val="008307D0"/>
    <w:rsid w:val="008310AB"/>
    <w:rsid w:val="00842E03"/>
    <w:rsid w:val="0084521B"/>
    <w:rsid w:val="008464D8"/>
    <w:rsid w:val="00847E6B"/>
    <w:rsid w:val="008569E1"/>
    <w:rsid w:val="0086222C"/>
    <w:rsid w:val="00865928"/>
    <w:rsid w:val="0086605F"/>
    <w:rsid w:val="00875309"/>
    <w:rsid w:val="00875B3B"/>
    <w:rsid w:val="00880AC0"/>
    <w:rsid w:val="008825C4"/>
    <w:rsid w:val="00885F72"/>
    <w:rsid w:val="00886C11"/>
    <w:rsid w:val="00891354"/>
    <w:rsid w:val="0089345D"/>
    <w:rsid w:val="008943E9"/>
    <w:rsid w:val="008A7608"/>
    <w:rsid w:val="008B42A4"/>
    <w:rsid w:val="008B6481"/>
    <w:rsid w:val="008C115A"/>
    <w:rsid w:val="008C63B7"/>
    <w:rsid w:val="008D6E4A"/>
    <w:rsid w:val="008E1EB5"/>
    <w:rsid w:val="008E296E"/>
    <w:rsid w:val="008E5D99"/>
    <w:rsid w:val="008F03BF"/>
    <w:rsid w:val="008F2B90"/>
    <w:rsid w:val="008F6A30"/>
    <w:rsid w:val="00902E08"/>
    <w:rsid w:val="0090362D"/>
    <w:rsid w:val="00905977"/>
    <w:rsid w:val="00907087"/>
    <w:rsid w:val="00926F43"/>
    <w:rsid w:val="00933358"/>
    <w:rsid w:val="009338B8"/>
    <w:rsid w:val="009342DA"/>
    <w:rsid w:val="00934E9A"/>
    <w:rsid w:val="00935606"/>
    <w:rsid w:val="009358DF"/>
    <w:rsid w:val="0093780F"/>
    <w:rsid w:val="009426AF"/>
    <w:rsid w:val="00944911"/>
    <w:rsid w:val="00946A33"/>
    <w:rsid w:val="0095089B"/>
    <w:rsid w:val="00950C12"/>
    <w:rsid w:val="00953BF5"/>
    <w:rsid w:val="00956C10"/>
    <w:rsid w:val="00970181"/>
    <w:rsid w:val="00973BE5"/>
    <w:rsid w:val="00975847"/>
    <w:rsid w:val="009816B8"/>
    <w:rsid w:val="0098195F"/>
    <w:rsid w:val="00982948"/>
    <w:rsid w:val="0098321A"/>
    <w:rsid w:val="0098344A"/>
    <w:rsid w:val="009856D3"/>
    <w:rsid w:val="00986621"/>
    <w:rsid w:val="00987CFB"/>
    <w:rsid w:val="009978EF"/>
    <w:rsid w:val="009A067A"/>
    <w:rsid w:val="009A12B2"/>
    <w:rsid w:val="009A4371"/>
    <w:rsid w:val="009B3A70"/>
    <w:rsid w:val="009B474E"/>
    <w:rsid w:val="009B5548"/>
    <w:rsid w:val="009B56E0"/>
    <w:rsid w:val="009B6148"/>
    <w:rsid w:val="009C07FF"/>
    <w:rsid w:val="009C0ED7"/>
    <w:rsid w:val="009C3C95"/>
    <w:rsid w:val="009C579A"/>
    <w:rsid w:val="009C7B72"/>
    <w:rsid w:val="009D1818"/>
    <w:rsid w:val="009D53D8"/>
    <w:rsid w:val="009D6FDF"/>
    <w:rsid w:val="009E2C27"/>
    <w:rsid w:val="009E56FC"/>
    <w:rsid w:val="009E58B4"/>
    <w:rsid w:val="009E5B43"/>
    <w:rsid w:val="009F36AF"/>
    <w:rsid w:val="009F4AC8"/>
    <w:rsid w:val="009F62F6"/>
    <w:rsid w:val="009F6E91"/>
    <w:rsid w:val="00A0167A"/>
    <w:rsid w:val="00A0170E"/>
    <w:rsid w:val="00A03BD7"/>
    <w:rsid w:val="00A07AC8"/>
    <w:rsid w:val="00A11C35"/>
    <w:rsid w:val="00A14824"/>
    <w:rsid w:val="00A17663"/>
    <w:rsid w:val="00A22C39"/>
    <w:rsid w:val="00A269C9"/>
    <w:rsid w:val="00A27376"/>
    <w:rsid w:val="00A3683C"/>
    <w:rsid w:val="00A511FF"/>
    <w:rsid w:val="00A52332"/>
    <w:rsid w:val="00A543A5"/>
    <w:rsid w:val="00A55AD3"/>
    <w:rsid w:val="00A611C4"/>
    <w:rsid w:val="00A62C33"/>
    <w:rsid w:val="00A64820"/>
    <w:rsid w:val="00A6487D"/>
    <w:rsid w:val="00A64D7E"/>
    <w:rsid w:val="00A67305"/>
    <w:rsid w:val="00A70063"/>
    <w:rsid w:val="00A704E6"/>
    <w:rsid w:val="00A750C2"/>
    <w:rsid w:val="00A85B52"/>
    <w:rsid w:val="00A8760A"/>
    <w:rsid w:val="00A87E3C"/>
    <w:rsid w:val="00A936E1"/>
    <w:rsid w:val="00AA28DA"/>
    <w:rsid w:val="00AA2BA4"/>
    <w:rsid w:val="00AA7A85"/>
    <w:rsid w:val="00AA7B23"/>
    <w:rsid w:val="00AB0229"/>
    <w:rsid w:val="00AB0474"/>
    <w:rsid w:val="00AB251B"/>
    <w:rsid w:val="00AB4F39"/>
    <w:rsid w:val="00AB58FE"/>
    <w:rsid w:val="00AB7233"/>
    <w:rsid w:val="00AB75F6"/>
    <w:rsid w:val="00AC241A"/>
    <w:rsid w:val="00AC3FA3"/>
    <w:rsid w:val="00AE0B83"/>
    <w:rsid w:val="00AE393D"/>
    <w:rsid w:val="00AE5019"/>
    <w:rsid w:val="00AE57E8"/>
    <w:rsid w:val="00B0288F"/>
    <w:rsid w:val="00B049B5"/>
    <w:rsid w:val="00B116B7"/>
    <w:rsid w:val="00B206CF"/>
    <w:rsid w:val="00B20F50"/>
    <w:rsid w:val="00B25013"/>
    <w:rsid w:val="00B366A0"/>
    <w:rsid w:val="00B37519"/>
    <w:rsid w:val="00B40921"/>
    <w:rsid w:val="00B4158A"/>
    <w:rsid w:val="00B41B9E"/>
    <w:rsid w:val="00B45807"/>
    <w:rsid w:val="00B477BC"/>
    <w:rsid w:val="00B51207"/>
    <w:rsid w:val="00B54085"/>
    <w:rsid w:val="00B552C8"/>
    <w:rsid w:val="00B5610C"/>
    <w:rsid w:val="00B62F6F"/>
    <w:rsid w:val="00B642A9"/>
    <w:rsid w:val="00B66F66"/>
    <w:rsid w:val="00B900C6"/>
    <w:rsid w:val="00B920EF"/>
    <w:rsid w:val="00B96FE0"/>
    <w:rsid w:val="00BB44CD"/>
    <w:rsid w:val="00BC3F16"/>
    <w:rsid w:val="00BC78D2"/>
    <w:rsid w:val="00BD215F"/>
    <w:rsid w:val="00BD2D35"/>
    <w:rsid w:val="00BD6F0D"/>
    <w:rsid w:val="00BE1ED2"/>
    <w:rsid w:val="00BE5069"/>
    <w:rsid w:val="00BE6537"/>
    <w:rsid w:val="00BF17D4"/>
    <w:rsid w:val="00BF369B"/>
    <w:rsid w:val="00BF3B0E"/>
    <w:rsid w:val="00BF679E"/>
    <w:rsid w:val="00C00C2D"/>
    <w:rsid w:val="00C013C1"/>
    <w:rsid w:val="00C075A9"/>
    <w:rsid w:val="00C1048D"/>
    <w:rsid w:val="00C204AF"/>
    <w:rsid w:val="00C25671"/>
    <w:rsid w:val="00C34602"/>
    <w:rsid w:val="00C4466B"/>
    <w:rsid w:val="00C45A2A"/>
    <w:rsid w:val="00C47F83"/>
    <w:rsid w:val="00C517FB"/>
    <w:rsid w:val="00C54961"/>
    <w:rsid w:val="00C568F0"/>
    <w:rsid w:val="00C5692A"/>
    <w:rsid w:val="00C57649"/>
    <w:rsid w:val="00C62E57"/>
    <w:rsid w:val="00C664AF"/>
    <w:rsid w:val="00C70CE4"/>
    <w:rsid w:val="00C72022"/>
    <w:rsid w:val="00C73C18"/>
    <w:rsid w:val="00C74E49"/>
    <w:rsid w:val="00C7759A"/>
    <w:rsid w:val="00C86758"/>
    <w:rsid w:val="00C8799B"/>
    <w:rsid w:val="00C90035"/>
    <w:rsid w:val="00CA06B2"/>
    <w:rsid w:val="00CA178A"/>
    <w:rsid w:val="00CA2E7C"/>
    <w:rsid w:val="00CA6500"/>
    <w:rsid w:val="00CA7B3B"/>
    <w:rsid w:val="00CC0A24"/>
    <w:rsid w:val="00CC0A4E"/>
    <w:rsid w:val="00CC7724"/>
    <w:rsid w:val="00CC7BA8"/>
    <w:rsid w:val="00CD05E8"/>
    <w:rsid w:val="00CD1241"/>
    <w:rsid w:val="00CD5C49"/>
    <w:rsid w:val="00CD687E"/>
    <w:rsid w:val="00CE1057"/>
    <w:rsid w:val="00CE1B90"/>
    <w:rsid w:val="00CE3AC1"/>
    <w:rsid w:val="00CE76FD"/>
    <w:rsid w:val="00CE7D6C"/>
    <w:rsid w:val="00CF38EA"/>
    <w:rsid w:val="00D04B01"/>
    <w:rsid w:val="00D059B8"/>
    <w:rsid w:val="00D06DCE"/>
    <w:rsid w:val="00D07784"/>
    <w:rsid w:val="00D07A6B"/>
    <w:rsid w:val="00D1199D"/>
    <w:rsid w:val="00D162BD"/>
    <w:rsid w:val="00D20593"/>
    <w:rsid w:val="00D310C5"/>
    <w:rsid w:val="00D32801"/>
    <w:rsid w:val="00D33A48"/>
    <w:rsid w:val="00D35BEF"/>
    <w:rsid w:val="00D376CA"/>
    <w:rsid w:val="00D413F5"/>
    <w:rsid w:val="00D51817"/>
    <w:rsid w:val="00D53AD9"/>
    <w:rsid w:val="00D5491F"/>
    <w:rsid w:val="00D5500B"/>
    <w:rsid w:val="00D57512"/>
    <w:rsid w:val="00D57BE3"/>
    <w:rsid w:val="00D7293A"/>
    <w:rsid w:val="00D73F79"/>
    <w:rsid w:val="00D75029"/>
    <w:rsid w:val="00D91320"/>
    <w:rsid w:val="00DA0651"/>
    <w:rsid w:val="00DA1A6B"/>
    <w:rsid w:val="00DA6A69"/>
    <w:rsid w:val="00DB57BE"/>
    <w:rsid w:val="00DB697B"/>
    <w:rsid w:val="00DC3D02"/>
    <w:rsid w:val="00DC7130"/>
    <w:rsid w:val="00DD29AD"/>
    <w:rsid w:val="00DD317D"/>
    <w:rsid w:val="00DD4571"/>
    <w:rsid w:val="00DD7A45"/>
    <w:rsid w:val="00DE2295"/>
    <w:rsid w:val="00DE393A"/>
    <w:rsid w:val="00DE3D4B"/>
    <w:rsid w:val="00DE5FCA"/>
    <w:rsid w:val="00DE732A"/>
    <w:rsid w:val="00DF37E7"/>
    <w:rsid w:val="00E04420"/>
    <w:rsid w:val="00E10074"/>
    <w:rsid w:val="00E20455"/>
    <w:rsid w:val="00E20B26"/>
    <w:rsid w:val="00E26587"/>
    <w:rsid w:val="00E30BB7"/>
    <w:rsid w:val="00E3125D"/>
    <w:rsid w:val="00E368B6"/>
    <w:rsid w:val="00E4144D"/>
    <w:rsid w:val="00E4242B"/>
    <w:rsid w:val="00E4448A"/>
    <w:rsid w:val="00E46885"/>
    <w:rsid w:val="00E477F3"/>
    <w:rsid w:val="00E5248E"/>
    <w:rsid w:val="00E57D62"/>
    <w:rsid w:val="00E622A4"/>
    <w:rsid w:val="00E644A0"/>
    <w:rsid w:val="00E650BB"/>
    <w:rsid w:val="00E65ED0"/>
    <w:rsid w:val="00E66988"/>
    <w:rsid w:val="00E73B3A"/>
    <w:rsid w:val="00E74682"/>
    <w:rsid w:val="00E77F79"/>
    <w:rsid w:val="00E809BC"/>
    <w:rsid w:val="00E87B5B"/>
    <w:rsid w:val="00E92168"/>
    <w:rsid w:val="00E92F04"/>
    <w:rsid w:val="00E93ED5"/>
    <w:rsid w:val="00E959D5"/>
    <w:rsid w:val="00E9649D"/>
    <w:rsid w:val="00E9782C"/>
    <w:rsid w:val="00EB07E3"/>
    <w:rsid w:val="00EB471F"/>
    <w:rsid w:val="00EC05DE"/>
    <w:rsid w:val="00EC57E2"/>
    <w:rsid w:val="00ED0C39"/>
    <w:rsid w:val="00ED1278"/>
    <w:rsid w:val="00ED2ABA"/>
    <w:rsid w:val="00ED433D"/>
    <w:rsid w:val="00EE1115"/>
    <w:rsid w:val="00EE30EE"/>
    <w:rsid w:val="00EE69E2"/>
    <w:rsid w:val="00F00323"/>
    <w:rsid w:val="00F114E8"/>
    <w:rsid w:val="00F12BCF"/>
    <w:rsid w:val="00F13668"/>
    <w:rsid w:val="00F15611"/>
    <w:rsid w:val="00F176EA"/>
    <w:rsid w:val="00F2095B"/>
    <w:rsid w:val="00F22505"/>
    <w:rsid w:val="00F22A64"/>
    <w:rsid w:val="00F22BE3"/>
    <w:rsid w:val="00F23710"/>
    <w:rsid w:val="00F306FE"/>
    <w:rsid w:val="00F3184B"/>
    <w:rsid w:val="00F35E61"/>
    <w:rsid w:val="00F3741A"/>
    <w:rsid w:val="00F4000F"/>
    <w:rsid w:val="00F42066"/>
    <w:rsid w:val="00F52EFE"/>
    <w:rsid w:val="00F54338"/>
    <w:rsid w:val="00F565AF"/>
    <w:rsid w:val="00F62937"/>
    <w:rsid w:val="00F77FA4"/>
    <w:rsid w:val="00F81BA3"/>
    <w:rsid w:val="00F84B33"/>
    <w:rsid w:val="00F84CC1"/>
    <w:rsid w:val="00F852C1"/>
    <w:rsid w:val="00F86BED"/>
    <w:rsid w:val="00F945A8"/>
    <w:rsid w:val="00F953D1"/>
    <w:rsid w:val="00FA5207"/>
    <w:rsid w:val="00FA5AE5"/>
    <w:rsid w:val="00FA5C86"/>
    <w:rsid w:val="00FA65F5"/>
    <w:rsid w:val="00FB2592"/>
    <w:rsid w:val="00FB3082"/>
    <w:rsid w:val="00FC33DA"/>
    <w:rsid w:val="00FC51DC"/>
    <w:rsid w:val="00FC5293"/>
    <w:rsid w:val="00FC631A"/>
    <w:rsid w:val="00FC7448"/>
    <w:rsid w:val="00FD0DC1"/>
    <w:rsid w:val="00FD298A"/>
    <w:rsid w:val="00FD3A96"/>
    <w:rsid w:val="00FD5715"/>
    <w:rsid w:val="00FE4800"/>
    <w:rsid w:val="00FE5273"/>
    <w:rsid w:val="00FE5C7F"/>
    <w:rsid w:val="00FF4B5D"/>
    <w:rsid w:val="00FF6E13"/>
    <w:rsid w:val="00FF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03ABCD5"/>
  <w15:docId w15:val="{BC2D605B-DE92-4E2F-A447-C64F3131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3ED5"/>
    <w:pPr>
      <w:spacing w:line="360" w:lineRule="auto"/>
      <w:jc w:val="both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CC7724"/>
    <w:pPr>
      <w:keepNext/>
      <w:numPr>
        <w:numId w:val="1"/>
      </w:numPr>
      <w:spacing w:after="60"/>
      <w:ind w:left="431" w:hanging="431"/>
      <w:outlineLvl w:val="0"/>
    </w:pPr>
    <w:rPr>
      <w:rFonts w:cs="Arial"/>
      <w:b/>
      <w:bCs/>
      <w:caps/>
      <w:kern w:val="32"/>
      <w:szCs w:val="32"/>
    </w:rPr>
  </w:style>
  <w:style w:type="paragraph" w:styleId="Ttulo2">
    <w:name w:val="heading 2"/>
    <w:basedOn w:val="Normal"/>
    <w:next w:val="Normal"/>
    <w:qFormat/>
    <w:rsid w:val="00CC7724"/>
    <w:pPr>
      <w:keepNext/>
      <w:numPr>
        <w:ilvl w:val="1"/>
        <w:numId w:val="1"/>
      </w:numPr>
      <w:spacing w:before="240" w:after="60"/>
      <w:ind w:left="578" w:hanging="578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qFormat/>
    <w:rsid w:val="00CC7724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Cs w:val="26"/>
    </w:rPr>
  </w:style>
  <w:style w:type="paragraph" w:styleId="Ttulo4">
    <w:name w:val="heading 4"/>
    <w:basedOn w:val="Normal"/>
    <w:next w:val="Normal"/>
    <w:qFormat/>
    <w:rsid w:val="00CC7724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Ttulo5">
    <w:name w:val="heading 5"/>
    <w:basedOn w:val="Normal"/>
    <w:next w:val="Normal"/>
    <w:qFormat/>
    <w:rsid w:val="00CC7724"/>
    <w:pPr>
      <w:numPr>
        <w:ilvl w:val="4"/>
        <w:numId w:val="1"/>
      </w:numPr>
      <w:spacing w:before="240" w:after="60"/>
      <w:ind w:left="1009" w:hanging="1009"/>
      <w:outlineLvl w:val="4"/>
    </w:pPr>
    <w:rPr>
      <w:b/>
      <w:bCs/>
      <w:iCs/>
      <w:szCs w:val="26"/>
    </w:rPr>
  </w:style>
  <w:style w:type="paragraph" w:styleId="Ttulo6">
    <w:name w:val="heading 6"/>
    <w:basedOn w:val="Normal"/>
    <w:next w:val="Normal"/>
    <w:qFormat/>
    <w:rsid w:val="00CC7724"/>
    <w:pPr>
      <w:numPr>
        <w:ilvl w:val="5"/>
        <w:numId w:val="1"/>
      </w:numPr>
      <w:spacing w:before="240" w:after="60"/>
      <w:ind w:left="1151" w:hanging="1151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rsid w:val="00CC7724"/>
    <w:pPr>
      <w:numPr>
        <w:ilvl w:val="6"/>
        <w:numId w:val="1"/>
      </w:numPr>
      <w:spacing w:before="240" w:after="60"/>
      <w:ind w:left="1298" w:hanging="1298"/>
      <w:outlineLvl w:val="6"/>
    </w:pPr>
    <w:rPr>
      <w:b/>
    </w:rPr>
  </w:style>
  <w:style w:type="paragraph" w:styleId="Ttulo8">
    <w:name w:val="heading 8"/>
    <w:basedOn w:val="Normal"/>
    <w:next w:val="Normal"/>
    <w:qFormat/>
    <w:rsid w:val="00CC7724"/>
    <w:pPr>
      <w:numPr>
        <w:ilvl w:val="7"/>
        <w:numId w:val="1"/>
      </w:numPr>
      <w:spacing w:before="240" w:after="60"/>
      <w:outlineLvl w:val="7"/>
    </w:pPr>
    <w:rPr>
      <w:b/>
      <w:iCs/>
    </w:rPr>
  </w:style>
  <w:style w:type="paragraph" w:styleId="Ttulo9">
    <w:name w:val="heading 9"/>
    <w:basedOn w:val="Normal"/>
    <w:next w:val="Normal"/>
    <w:qFormat/>
    <w:rsid w:val="00CC7724"/>
    <w:pPr>
      <w:numPr>
        <w:ilvl w:val="8"/>
        <w:numId w:val="1"/>
      </w:numPr>
      <w:spacing w:before="240" w:after="60"/>
      <w:ind w:left="1582" w:hanging="1582"/>
      <w:outlineLvl w:val="8"/>
    </w:pPr>
    <w:rPr>
      <w:rFonts w:cs="Arial"/>
      <w:b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autoRedefine/>
    <w:uiPriority w:val="39"/>
    <w:rsid w:val="008C63B7"/>
    <w:pPr>
      <w:tabs>
        <w:tab w:val="left" w:pos="480"/>
        <w:tab w:val="right" w:leader="dot" w:pos="9062"/>
      </w:tabs>
      <w:jc w:val="left"/>
    </w:pPr>
    <w:rPr>
      <w:rFonts w:cstheme="minorHAnsi"/>
      <w:bCs/>
      <w:szCs w:val="20"/>
    </w:rPr>
  </w:style>
  <w:style w:type="paragraph" w:styleId="Sumrio2">
    <w:name w:val="toc 2"/>
    <w:basedOn w:val="Normal"/>
    <w:next w:val="Normal"/>
    <w:autoRedefine/>
    <w:uiPriority w:val="39"/>
    <w:rsid w:val="008C63B7"/>
    <w:pPr>
      <w:jc w:val="left"/>
    </w:pPr>
    <w:rPr>
      <w:rFonts w:cstheme="minorHAnsi"/>
      <w:iCs/>
      <w:szCs w:val="20"/>
    </w:rPr>
  </w:style>
  <w:style w:type="paragraph" w:styleId="Sumrio3">
    <w:name w:val="toc 3"/>
    <w:basedOn w:val="Normal"/>
    <w:next w:val="Normal"/>
    <w:autoRedefine/>
    <w:uiPriority w:val="39"/>
    <w:rsid w:val="008C63B7"/>
    <w:pPr>
      <w:jc w:val="left"/>
    </w:pPr>
    <w:rPr>
      <w:rFonts w:cstheme="minorHAnsi"/>
      <w:szCs w:val="20"/>
    </w:rPr>
  </w:style>
  <w:style w:type="paragraph" w:styleId="Sumrio4">
    <w:name w:val="toc 4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5">
    <w:name w:val="toc 5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6">
    <w:name w:val="toc 6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7">
    <w:name w:val="toc 7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8">
    <w:name w:val="toc 8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paragraph" w:styleId="Sumrio9">
    <w:name w:val="toc 9"/>
    <w:basedOn w:val="Normal"/>
    <w:next w:val="Normal"/>
    <w:autoRedefine/>
    <w:semiHidden/>
    <w:rsid w:val="00F13668"/>
    <w:pPr>
      <w:jc w:val="left"/>
    </w:pPr>
    <w:rPr>
      <w:rFonts w:cstheme="minorHAnsi"/>
      <w:szCs w:val="20"/>
    </w:rPr>
  </w:style>
  <w:style w:type="character" w:styleId="Hyperlink">
    <w:name w:val="Hyperlink"/>
    <w:basedOn w:val="Fontepargpadro"/>
    <w:semiHidden/>
    <w:rsid w:val="00022785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022785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022785"/>
  </w:style>
  <w:style w:type="paragraph" w:styleId="Rodap">
    <w:name w:val="footer"/>
    <w:basedOn w:val="Normal"/>
    <w:link w:val="RodapChar"/>
    <w:semiHidden/>
    <w:rsid w:val="00022785"/>
    <w:pPr>
      <w:tabs>
        <w:tab w:val="center" w:pos="4419"/>
        <w:tab w:val="right" w:pos="8838"/>
      </w:tabs>
    </w:pPr>
  </w:style>
  <w:style w:type="paragraph" w:styleId="Textoembloco">
    <w:name w:val="Block Text"/>
    <w:basedOn w:val="Normal"/>
    <w:semiHidden/>
    <w:rsid w:val="00022785"/>
    <w:pPr>
      <w:spacing w:line="240" w:lineRule="auto"/>
      <w:ind w:left="1134" w:right="942"/>
    </w:pPr>
    <w:rPr>
      <w:szCs w:val="20"/>
    </w:rPr>
  </w:style>
  <w:style w:type="paragraph" w:styleId="Textodenotaderodap">
    <w:name w:val="footnote text"/>
    <w:basedOn w:val="Normal"/>
    <w:semiHidden/>
    <w:rsid w:val="00022785"/>
    <w:pPr>
      <w:spacing w:line="240" w:lineRule="auto"/>
    </w:pPr>
    <w:rPr>
      <w:szCs w:val="20"/>
    </w:rPr>
  </w:style>
  <w:style w:type="character" w:styleId="Refdenotaderodap">
    <w:name w:val="footnote reference"/>
    <w:basedOn w:val="Fontepargpadro"/>
    <w:semiHidden/>
    <w:rsid w:val="00022785"/>
    <w:rPr>
      <w:vertAlign w:val="superscript"/>
    </w:rPr>
  </w:style>
  <w:style w:type="paragraph" w:styleId="Legenda">
    <w:name w:val="caption"/>
    <w:basedOn w:val="Normal"/>
    <w:next w:val="Normal"/>
    <w:link w:val="LegendaChar"/>
    <w:uiPriority w:val="35"/>
    <w:qFormat/>
    <w:rsid w:val="00022785"/>
    <w:pPr>
      <w:spacing w:before="120" w:line="240" w:lineRule="auto"/>
      <w:jc w:val="center"/>
    </w:pPr>
    <w:rPr>
      <w:szCs w:val="20"/>
    </w:rPr>
  </w:style>
  <w:style w:type="paragraph" w:styleId="Recuodecorpodetexto">
    <w:name w:val="Body Text Indent"/>
    <w:basedOn w:val="Normal"/>
    <w:semiHidden/>
    <w:rsid w:val="00022785"/>
    <w:pPr>
      <w:ind w:left="4488"/>
    </w:pPr>
  </w:style>
  <w:style w:type="paragraph" w:styleId="Corpodetexto">
    <w:name w:val="Body Text"/>
    <w:basedOn w:val="Normal"/>
    <w:semiHidden/>
    <w:rsid w:val="00022785"/>
  </w:style>
  <w:style w:type="paragraph" w:styleId="ndicedeilustraes">
    <w:name w:val="table of figures"/>
    <w:basedOn w:val="Normal"/>
    <w:next w:val="Normal"/>
    <w:semiHidden/>
    <w:rsid w:val="00022785"/>
    <w:pPr>
      <w:ind w:left="480" w:hanging="480"/>
    </w:pPr>
  </w:style>
  <w:style w:type="character" w:styleId="HiperlinkVisitado">
    <w:name w:val="FollowedHyperlink"/>
    <w:basedOn w:val="Fontepargpadro"/>
    <w:semiHidden/>
    <w:rsid w:val="00022785"/>
    <w:rPr>
      <w:color w:val="800080"/>
      <w:u w:val="single"/>
    </w:rPr>
  </w:style>
  <w:style w:type="paragraph" w:styleId="Recuodecorpodetexto2">
    <w:name w:val="Body Text Indent 2"/>
    <w:basedOn w:val="Normal"/>
    <w:semiHidden/>
    <w:rsid w:val="00022785"/>
    <w:pPr>
      <w:ind w:left="720"/>
    </w:pPr>
  </w:style>
  <w:style w:type="paragraph" w:styleId="Recuodecorpodetexto3">
    <w:name w:val="Body Text Indent 3"/>
    <w:basedOn w:val="Normal"/>
    <w:semiHidden/>
    <w:rsid w:val="00022785"/>
    <w:pPr>
      <w:ind w:left="708"/>
    </w:pPr>
  </w:style>
  <w:style w:type="paragraph" w:styleId="NormalWeb">
    <w:name w:val="Normal (Web)"/>
    <w:basedOn w:val="Normal"/>
    <w:uiPriority w:val="99"/>
    <w:semiHidden/>
    <w:rsid w:val="00022785"/>
    <w:pPr>
      <w:spacing w:before="100" w:beforeAutospacing="1" w:after="100" w:afterAutospacing="1" w:line="240" w:lineRule="auto"/>
      <w:jc w:val="left"/>
    </w:pPr>
  </w:style>
  <w:style w:type="paragraph" w:styleId="Corpodetexto2">
    <w:name w:val="Body Text 2"/>
    <w:basedOn w:val="Normal"/>
    <w:semiHidden/>
    <w:rsid w:val="00022785"/>
    <w:pPr>
      <w:jc w:val="left"/>
    </w:pPr>
    <w:rPr>
      <w:rFonts w:ascii="Courier New" w:hAnsi="Courier New" w:cs="Courier New"/>
      <w:szCs w:val="20"/>
    </w:rPr>
  </w:style>
  <w:style w:type="paragraph" w:styleId="Corpodetexto3">
    <w:name w:val="Body Text 3"/>
    <w:basedOn w:val="Normal"/>
    <w:semiHidden/>
    <w:rsid w:val="00022785"/>
    <w:pPr>
      <w:spacing w:line="240" w:lineRule="auto"/>
      <w:jc w:val="left"/>
    </w:pPr>
  </w:style>
  <w:style w:type="paragraph" w:customStyle="1" w:styleId="citaolonga">
    <w:name w:val="citação longa"/>
    <w:basedOn w:val="Normal"/>
    <w:rsid w:val="00022785"/>
    <w:pPr>
      <w:spacing w:after="240" w:line="240" w:lineRule="auto"/>
      <w:ind w:left="2268"/>
    </w:pPr>
  </w:style>
  <w:style w:type="paragraph" w:styleId="CabealhodoSumrio">
    <w:name w:val="TOC Heading"/>
    <w:basedOn w:val="Ttulo1"/>
    <w:next w:val="Normal"/>
    <w:uiPriority w:val="39"/>
    <w:unhideWhenUsed/>
    <w:qFormat/>
    <w:rsid w:val="000078AF"/>
    <w:pPr>
      <w:keepLines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365F91" w:themeColor="accent1" w:themeShade="BF"/>
      <w:kern w:val="0"/>
      <w:sz w:val="32"/>
    </w:rPr>
  </w:style>
  <w:style w:type="paragraph" w:styleId="PargrafodaLista">
    <w:name w:val="List Paragraph"/>
    <w:basedOn w:val="Normal"/>
    <w:uiPriority w:val="34"/>
    <w:qFormat/>
    <w:rsid w:val="00907087"/>
    <w:pPr>
      <w:ind w:left="720"/>
      <w:contextualSpacing/>
    </w:pPr>
  </w:style>
  <w:style w:type="character" w:customStyle="1" w:styleId="RodapChar">
    <w:name w:val="Rodapé Char"/>
    <w:basedOn w:val="Fontepargpadro"/>
    <w:link w:val="Rodap"/>
    <w:semiHidden/>
    <w:rsid w:val="008569E1"/>
    <w:rPr>
      <w:rFonts w:ascii="Arial" w:hAnsi="Arial"/>
      <w:sz w:val="24"/>
      <w:szCs w:val="24"/>
    </w:rPr>
  </w:style>
  <w:style w:type="table" w:styleId="Tabelacomgrade">
    <w:name w:val="Table Grid"/>
    <w:basedOn w:val="Tabelanormal"/>
    <w:uiPriority w:val="59"/>
    <w:rsid w:val="00D162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8310A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8310A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8310AB"/>
    <w:rPr>
      <w:rFonts w:ascii="Arial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8310A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8310AB"/>
    <w:rPr>
      <w:rFonts w:ascii="Arial" w:hAnsi="Arial"/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310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310AB"/>
    <w:rPr>
      <w:rFonts w:ascii="Segoe UI" w:hAnsi="Segoe UI" w:cs="Segoe UI"/>
      <w:sz w:val="18"/>
      <w:szCs w:val="18"/>
    </w:rPr>
  </w:style>
  <w:style w:type="character" w:customStyle="1" w:styleId="Meno1">
    <w:name w:val="Menção1"/>
    <w:basedOn w:val="Fontepargpadro"/>
    <w:uiPriority w:val="99"/>
    <w:semiHidden/>
    <w:unhideWhenUsed/>
    <w:rsid w:val="00266D8C"/>
    <w:rPr>
      <w:color w:val="2B579A"/>
      <w:shd w:val="clear" w:color="auto" w:fill="E6E6E6"/>
    </w:rPr>
  </w:style>
  <w:style w:type="paragraph" w:customStyle="1" w:styleId="EstiloResumo-Texto">
    <w:name w:val="Estilo_Resumo-Texto"/>
    <w:basedOn w:val="Normal"/>
    <w:rsid w:val="00B96FE0"/>
    <w:pPr>
      <w:spacing w:line="240" w:lineRule="auto"/>
    </w:pPr>
    <w:rPr>
      <w:rFonts w:ascii="Times New Roman" w:hAnsi="Times New Roman"/>
    </w:rPr>
  </w:style>
  <w:style w:type="character" w:customStyle="1" w:styleId="CabealhoChar">
    <w:name w:val="Cabeçalho Char"/>
    <w:basedOn w:val="Fontepargpadro"/>
    <w:link w:val="Cabealho"/>
    <w:uiPriority w:val="99"/>
    <w:rsid w:val="00DE5FCA"/>
    <w:rPr>
      <w:rFonts w:ascii="Arial" w:hAnsi="Arial"/>
      <w:sz w:val="24"/>
      <w:szCs w:val="24"/>
    </w:rPr>
  </w:style>
  <w:style w:type="paragraph" w:customStyle="1" w:styleId="EstiloTexto">
    <w:name w:val="Estilo_Texto"/>
    <w:basedOn w:val="Normal"/>
    <w:rsid w:val="00762EEB"/>
    <w:pPr>
      <w:ind w:firstLine="709"/>
    </w:pPr>
    <w:rPr>
      <w:rFonts w:ascii="Times New Roman" w:hAnsi="Times New Roman"/>
    </w:rPr>
  </w:style>
  <w:style w:type="paragraph" w:customStyle="1" w:styleId="EstiloAlnea">
    <w:name w:val="Estilo_Alínea"/>
    <w:basedOn w:val="EstiloTexto"/>
    <w:rsid w:val="00762EEB"/>
    <w:pPr>
      <w:numPr>
        <w:numId w:val="9"/>
      </w:numPr>
    </w:pPr>
  </w:style>
  <w:style w:type="character" w:customStyle="1" w:styleId="LegendaChar">
    <w:name w:val="Legenda Char"/>
    <w:basedOn w:val="Fontepargpadro"/>
    <w:link w:val="Legenda"/>
    <w:uiPriority w:val="35"/>
    <w:rsid w:val="007B3611"/>
    <w:rPr>
      <w:rFonts w:ascii="Arial" w:hAnsi="Arial"/>
      <w:sz w:val="24"/>
    </w:rPr>
  </w:style>
  <w:style w:type="character" w:styleId="Forte">
    <w:name w:val="Strong"/>
    <w:basedOn w:val="Fontepargpadro"/>
    <w:uiPriority w:val="22"/>
    <w:qFormat/>
    <w:rsid w:val="00651A7A"/>
    <w:rPr>
      <w:b/>
      <w:bCs/>
    </w:rPr>
  </w:style>
  <w:style w:type="character" w:customStyle="1" w:styleId="apple-converted-space">
    <w:name w:val="apple-converted-space"/>
    <w:basedOn w:val="Fontepargpadro"/>
    <w:rsid w:val="009D1818"/>
  </w:style>
  <w:style w:type="paragraph" w:customStyle="1" w:styleId="Texto">
    <w:name w:val="Texto"/>
    <w:basedOn w:val="Normal"/>
    <w:link w:val="TextoChar"/>
    <w:qFormat/>
    <w:rsid w:val="003878E6"/>
    <w:pPr>
      <w:spacing w:after="120"/>
      <w:ind w:firstLine="709"/>
    </w:pPr>
    <w:rPr>
      <w:rFonts w:ascii="Times New Roman" w:hAnsi="Times New Roman" w:cs="Arial"/>
    </w:rPr>
  </w:style>
  <w:style w:type="character" w:customStyle="1" w:styleId="TextoChar">
    <w:name w:val="Texto Char"/>
    <w:basedOn w:val="Fontepargpadro"/>
    <w:link w:val="Texto"/>
    <w:rsid w:val="003878E6"/>
    <w:rPr>
      <w:rFonts w:cs="Arial"/>
      <w:sz w:val="24"/>
      <w:szCs w:val="24"/>
    </w:rPr>
  </w:style>
  <w:style w:type="paragraph" w:customStyle="1" w:styleId="Referncias">
    <w:name w:val="Referências"/>
    <w:basedOn w:val="Normal"/>
    <w:qFormat/>
    <w:rsid w:val="003878E6"/>
    <w:pPr>
      <w:widowControl w:val="0"/>
      <w:spacing w:after="240" w:line="240" w:lineRule="auto"/>
    </w:pPr>
    <w:rPr>
      <w:rFonts w:ascii="Times New Roman" w:hAnsi="Times New Roman" w:cs="Arial"/>
    </w:rPr>
  </w:style>
  <w:style w:type="paragraph" w:customStyle="1" w:styleId="Default">
    <w:name w:val="Default"/>
    <w:rsid w:val="00C45A2A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eastAsia="en-US"/>
    </w:rPr>
  </w:style>
  <w:style w:type="character" w:customStyle="1" w:styleId="latin12compacttimestamp-38a8ou">
    <w:name w:val="latin12compacttimestamp-38a8ou"/>
    <w:basedOn w:val="Fontepargpadro"/>
    <w:rsid w:val="004C5C4F"/>
  </w:style>
  <w:style w:type="character" w:styleId="MenoPendente">
    <w:name w:val="Unresolved Mention"/>
    <w:basedOn w:val="Fontepargpadro"/>
    <w:uiPriority w:val="99"/>
    <w:semiHidden/>
    <w:unhideWhenUsed/>
    <w:rsid w:val="004C5C4F"/>
    <w:rPr>
      <w:color w:val="605E5C"/>
      <w:shd w:val="clear" w:color="auto" w:fill="E1DFDD"/>
    </w:rPr>
  </w:style>
  <w:style w:type="character" w:customStyle="1" w:styleId="Ttulo1Char">
    <w:name w:val="Título 1 Char"/>
    <w:basedOn w:val="Fontepargpadro"/>
    <w:link w:val="Ttulo1"/>
    <w:rsid w:val="005A7F67"/>
    <w:rPr>
      <w:rFonts w:ascii="Arial" w:hAnsi="Arial" w:cs="Arial"/>
      <w:b/>
      <w:bCs/>
      <w:caps/>
      <w:kern w:val="32"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10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233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0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662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01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72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39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333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9132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7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175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72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23535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46518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7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4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5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eeexplore.ieee.org/document/1335450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tc-m16c.sid.inpe.br/col/sid.inpe.br/mtc-m18@80/2010/06.22.18.13/doc/106003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ugusto%20Cruz\Documents\Normalcruzaugu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Talho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/>
          </a:solidFill>
          <a:prstDash val="solid"/>
        </a:ln>
        <a:ln w="58420" cap="flat" cmpd="thickThin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27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31750" h="63500" prst="riblet"/>
          </a:sp3d>
        </a:effectStyle>
        <a:effectStyle>
          <a:effectLst>
            <a:outerShdw blurRad="50800" dist="38100" dir="27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l"/>
          </a:scene3d>
          <a:sp3d prstMaterial="flat">
            <a:bevelT w="57150" h="114300" prst="rible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0"/>
</file>

<file path=customXml/itemProps1.xml><?xml version="1.0" encoding="utf-8"?>
<ds:datastoreItem xmlns:ds="http://schemas.openxmlformats.org/officeDocument/2006/customXml" ds:itemID="{119622D6-A93C-4D44-A0A0-E2B34AFDCB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Normalcruzaugu</Template>
  <TotalTime>131</TotalTime>
  <Pages>1</Pages>
  <Words>1403</Words>
  <Characters>7582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Artigo científico</vt:lpstr>
    </vt:vector>
  </TitlesOfParts>
  <Manager>augusto.cruz@fatec.sp.gov.br</Manager>
  <Company>Fatec Carapicuíba</Company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Artigo científico</dc:title>
  <dc:subject>Trabalho de graduação</dc:subject>
  <dc:creator>augusto.cruz@fatec.sp.gov.br</dc:creator>
  <cp:keywords>SIMGETEC Fatec Carapicuíba</cp:keywords>
  <cp:lastModifiedBy>Cláudio Nóbrega</cp:lastModifiedBy>
  <cp:revision>13</cp:revision>
  <cp:lastPrinted>2020-03-18T19:39:00Z</cp:lastPrinted>
  <dcterms:created xsi:type="dcterms:W3CDTF">2020-03-18T19:32:00Z</dcterms:created>
  <dcterms:modified xsi:type="dcterms:W3CDTF">2020-06-17T22:43:00Z</dcterms:modified>
</cp:coreProperties>
</file>